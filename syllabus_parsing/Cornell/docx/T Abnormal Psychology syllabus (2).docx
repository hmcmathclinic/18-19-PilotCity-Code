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A676B" w:rsidRDefault="009A676B" w:rsidP="00455765">
      <w:pPr>
        <w:pStyle w:val="Title"/>
        <w:rPr>
          <w:sz w:val="22"/>
        </w:rPr>
      </w:pPr>
      <w:r>
        <w:rPr>
          <w:sz w:val="22"/>
        </w:rPr>
        <w:t>Abnormal Psychology</w:t>
      </w:r>
      <w:r w:rsidR="00455765">
        <w:rPr>
          <w:sz w:val="22"/>
        </w:rPr>
        <w:t>; Psychology 282</w:t>
      </w:r>
    </w:p>
    <w:p w:rsidR="00455765" w:rsidRDefault="00BD2AF5" w:rsidP="00455765">
      <w:pPr>
        <w:pStyle w:val="Title"/>
        <w:rPr>
          <w:sz w:val="22"/>
        </w:rPr>
      </w:pPr>
      <w:r>
        <w:rPr>
          <w:sz w:val="22"/>
        </w:rPr>
        <w:t>Block 5, January 2019</w:t>
      </w:r>
    </w:p>
    <w:p w:rsidR="00BD2AF5" w:rsidRDefault="00BD2AF5">
      <w:pPr>
        <w:rPr>
          <w:b/>
          <w:sz w:val="22"/>
        </w:rPr>
      </w:pPr>
    </w:p>
    <w:p w:rsidR="00BD2AF5" w:rsidRDefault="009A676B">
      <w:pPr>
        <w:rPr>
          <w:sz w:val="22"/>
        </w:rPr>
      </w:pPr>
      <w:r>
        <w:rPr>
          <w:b/>
          <w:sz w:val="22"/>
        </w:rPr>
        <w:t xml:space="preserve">Time: </w:t>
      </w:r>
      <w:r w:rsidR="00BD2AF5">
        <w:rPr>
          <w:sz w:val="22"/>
        </w:rPr>
        <w:t>View class calendar as each day is different</w:t>
      </w:r>
    </w:p>
    <w:p w:rsidR="00BD2AF5" w:rsidRDefault="009A676B">
      <w:pPr>
        <w:rPr>
          <w:sz w:val="22"/>
        </w:rPr>
      </w:pPr>
      <w:r>
        <w:rPr>
          <w:b/>
          <w:sz w:val="22"/>
        </w:rPr>
        <w:t>Place:</w:t>
      </w:r>
      <w:r w:rsidR="00235F63">
        <w:rPr>
          <w:sz w:val="22"/>
        </w:rPr>
        <w:t xml:space="preserve">   </w:t>
      </w:r>
      <w:r w:rsidR="006E40F9">
        <w:rPr>
          <w:sz w:val="22"/>
        </w:rPr>
        <w:t>Law Hall 2</w:t>
      </w:r>
      <w:r w:rsidR="00BB0450">
        <w:rPr>
          <w:sz w:val="22"/>
        </w:rPr>
        <w:t xml:space="preserve">03    </w:t>
      </w:r>
    </w:p>
    <w:p w:rsidR="009A676B" w:rsidRDefault="009A676B">
      <w:pPr>
        <w:rPr>
          <w:sz w:val="22"/>
        </w:rPr>
      </w:pPr>
      <w:r>
        <w:rPr>
          <w:b/>
          <w:sz w:val="22"/>
        </w:rPr>
        <w:t xml:space="preserve">Instructor: </w:t>
      </w:r>
      <w:r w:rsidR="00BD2AF5">
        <w:rPr>
          <w:sz w:val="22"/>
        </w:rPr>
        <w:t xml:space="preserve">Tiffany Zarifkar, </w:t>
      </w:r>
      <w:r w:rsidR="002746DE">
        <w:rPr>
          <w:sz w:val="22"/>
        </w:rPr>
        <w:t xml:space="preserve">MA, </w:t>
      </w:r>
      <w:r w:rsidR="00BD2AF5">
        <w:rPr>
          <w:sz w:val="22"/>
        </w:rPr>
        <w:t xml:space="preserve">LMHC, NCC, </w:t>
      </w:r>
      <w:proofErr w:type="gramStart"/>
      <w:r w:rsidR="00BD2AF5">
        <w:rPr>
          <w:sz w:val="22"/>
        </w:rPr>
        <w:t>RPT</w:t>
      </w:r>
      <w:proofErr w:type="gramEnd"/>
      <w:r w:rsidR="00BD2AF5">
        <w:rPr>
          <w:sz w:val="22"/>
        </w:rPr>
        <w:t>-S</w:t>
      </w:r>
    </w:p>
    <w:p w:rsidR="00F36D49" w:rsidRDefault="009A676B" w:rsidP="00F36D49">
      <w:r>
        <w:rPr>
          <w:b/>
          <w:sz w:val="22"/>
        </w:rPr>
        <w:t xml:space="preserve">Office: </w:t>
      </w:r>
      <w:r>
        <w:rPr>
          <w:sz w:val="22"/>
        </w:rPr>
        <w:tab/>
      </w:r>
      <w:r w:rsidR="00C92C36">
        <w:rPr>
          <w:sz w:val="22"/>
        </w:rPr>
        <w:t>104</w:t>
      </w:r>
      <w:r w:rsidR="00235F63">
        <w:rPr>
          <w:sz w:val="22"/>
        </w:rPr>
        <w:t xml:space="preserve"> Law Hall</w:t>
      </w:r>
      <w:r>
        <w:rPr>
          <w:sz w:val="22"/>
        </w:rPr>
        <w:tab/>
        <w:t xml:space="preserve">  </w:t>
      </w:r>
      <w:r>
        <w:rPr>
          <w:b/>
          <w:sz w:val="22"/>
        </w:rPr>
        <w:t xml:space="preserve">Phone: </w:t>
      </w:r>
      <w:r w:rsidR="00C92C36">
        <w:rPr>
          <w:sz w:val="22"/>
        </w:rPr>
        <w:t>319-895-4351</w:t>
      </w:r>
      <w:r w:rsidR="00BB0450">
        <w:rPr>
          <w:sz w:val="22"/>
        </w:rPr>
        <w:t xml:space="preserve">    </w:t>
      </w:r>
      <w:r>
        <w:rPr>
          <w:b/>
          <w:sz w:val="22"/>
        </w:rPr>
        <w:t>E-mail:</w:t>
      </w:r>
      <w:r>
        <w:rPr>
          <w:sz w:val="22"/>
        </w:rPr>
        <w:t xml:space="preserve"> </w:t>
      </w:r>
      <w:r w:rsidR="00F36D49">
        <w:rPr>
          <w:sz w:val="22"/>
        </w:rPr>
        <w:t>TZarifkar@cornellcollege.edu</w:t>
      </w:r>
    </w:p>
    <w:p w:rsidR="009A676B" w:rsidRDefault="009A676B">
      <w:pPr>
        <w:rPr>
          <w:sz w:val="22"/>
        </w:rPr>
      </w:pPr>
    </w:p>
    <w:p w:rsidR="008524B1" w:rsidRDefault="008524B1">
      <w:pPr>
        <w:rPr>
          <w:sz w:val="22"/>
        </w:rPr>
      </w:pPr>
      <w:r w:rsidRPr="008524B1">
        <w:rPr>
          <w:b/>
          <w:sz w:val="22"/>
        </w:rPr>
        <w:t>Office hours:</w:t>
      </w:r>
      <w:r>
        <w:rPr>
          <w:sz w:val="22"/>
        </w:rPr>
        <w:t xml:space="preserve"> </w:t>
      </w:r>
      <w:r w:rsidR="00BD2AF5">
        <w:rPr>
          <w:sz w:val="22"/>
        </w:rPr>
        <w:t xml:space="preserve">View calendar or schedule by appointment </w:t>
      </w:r>
    </w:p>
    <w:p w:rsidR="000A6C3A" w:rsidRDefault="000A6C3A">
      <w:pPr>
        <w:rPr>
          <w:sz w:val="22"/>
        </w:rPr>
      </w:pPr>
    </w:p>
    <w:p w:rsidR="009A676B" w:rsidRDefault="009A676B" w:rsidP="009A676B">
      <w:pPr>
        <w:rPr>
          <w:sz w:val="22"/>
        </w:rPr>
      </w:pPr>
      <w:r>
        <w:rPr>
          <w:b/>
          <w:sz w:val="22"/>
        </w:rPr>
        <w:t xml:space="preserve">Required Texts: </w:t>
      </w:r>
      <w:r w:rsidR="00C33640">
        <w:rPr>
          <w:sz w:val="22"/>
        </w:rPr>
        <w:t>Comer, R. J.  (2015</w:t>
      </w:r>
      <w:r>
        <w:rPr>
          <w:sz w:val="22"/>
        </w:rPr>
        <w:t>)</w:t>
      </w:r>
      <w:proofErr w:type="gramStart"/>
      <w:r>
        <w:rPr>
          <w:sz w:val="22"/>
        </w:rPr>
        <w:t>.  Abnormal Psychology (</w:t>
      </w:r>
      <w:r w:rsidR="000A6C3A">
        <w:rPr>
          <w:sz w:val="22"/>
        </w:rPr>
        <w:t>9</w:t>
      </w:r>
      <w:r w:rsidRPr="00FD26BD">
        <w:rPr>
          <w:sz w:val="22"/>
          <w:vertAlign w:val="superscript"/>
        </w:rPr>
        <w:t>th</w:t>
      </w:r>
      <w:r>
        <w:rPr>
          <w:sz w:val="22"/>
        </w:rPr>
        <w:t xml:space="preserve"> ed.).</w:t>
      </w:r>
      <w:proofErr w:type="gramEnd"/>
      <w:r>
        <w:rPr>
          <w:sz w:val="22"/>
        </w:rPr>
        <w:t xml:space="preserve">  Worth Publishers: New</w:t>
      </w:r>
    </w:p>
    <w:p w:rsidR="009A676B" w:rsidRDefault="009A676B" w:rsidP="009A676B">
      <w:pPr>
        <w:rPr>
          <w:sz w:val="22"/>
        </w:rPr>
      </w:pPr>
      <w:r>
        <w:rPr>
          <w:sz w:val="22"/>
        </w:rPr>
        <w:t xml:space="preserve">             York.</w:t>
      </w:r>
    </w:p>
    <w:p w:rsidR="00E55C2A" w:rsidRDefault="009A676B">
      <w:pPr>
        <w:rPr>
          <w:sz w:val="22"/>
        </w:rPr>
      </w:pPr>
      <w:r>
        <w:rPr>
          <w:b/>
          <w:sz w:val="22"/>
        </w:rPr>
        <w:t xml:space="preserve">      </w:t>
      </w:r>
      <w:proofErr w:type="gramStart"/>
      <w:r>
        <w:rPr>
          <w:sz w:val="22"/>
        </w:rPr>
        <w:t>American</w:t>
      </w:r>
      <w:r w:rsidR="000A6C3A">
        <w:rPr>
          <w:sz w:val="22"/>
        </w:rPr>
        <w:t xml:space="preserve"> Psychiatric Association.</w:t>
      </w:r>
      <w:proofErr w:type="gramEnd"/>
      <w:r w:rsidR="000A6C3A">
        <w:rPr>
          <w:sz w:val="22"/>
        </w:rPr>
        <w:t xml:space="preserve">  (2013</w:t>
      </w:r>
      <w:r>
        <w:rPr>
          <w:sz w:val="22"/>
        </w:rPr>
        <w:t xml:space="preserve">).  </w:t>
      </w:r>
      <w:r w:rsidR="00E55C2A">
        <w:rPr>
          <w:sz w:val="22"/>
        </w:rPr>
        <w:t xml:space="preserve">Desk Reference to the Diagnostic Criteria from </w:t>
      </w:r>
    </w:p>
    <w:p w:rsidR="003D459A" w:rsidRDefault="00E55C2A" w:rsidP="00E55C2A">
      <w:pPr>
        <w:ind w:firstLine="720"/>
        <w:rPr>
          <w:sz w:val="22"/>
        </w:rPr>
      </w:pPr>
      <w:r>
        <w:rPr>
          <w:sz w:val="22"/>
        </w:rPr>
        <w:t>DSM -5.</w:t>
      </w:r>
      <w:r w:rsidR="009A676B">
        <w:rPr>
          <w:sz w:val="22"/>
        </w:rPr>
        <w:t xml:space="preserve"> Author: Washington, D. C.</w:t>
      </w:r>
    </w:p>
    <w:p w:rsidR="004B7E31" w:rsidRDefault="004B7E31">
      <w:pPr>
        <w:rPr>
          <w:sz w:val="22"/>
        </w:rPr>
      </w:pPr>
    </w:p>
    <w:p w:rsidR="009A676B" w:rsidRDefault="009A676B">
      <w:pPr>
        <w:rPr>
          <w:sz w:val="22"/>
        </w:rPr>
      </w:pPr>
    </w:p>
    <w:p w:rsidR="009A676B" w:rsidRDefault="009A676B">
      <w:pPr>
        <w:rPr>
          <w:sz w:val="22"/>
        </w:rPr>
      </w:pPr>
      <w:r>
        <w:rPr>
          <w:b/>
          <w:sz w:val="22"/>
        </w:rPr>
        <w:t xml:space="preserve">Course Objectives: </w:t>
      </w:r>
      <w:r>
        <w:rPr>
          <w:sz w:val="22"/>
        </w:rPr>
        <w:t xml:space="preserve">This course will consist of lecture, classroom discussions, </w:t>
      </w:r>
      <w:r w:rsidR="004B7E31">
        <w:rPr>
          <w:sz w:val="22"/>
        </w:rPr>
        <w:t>video</w:t>
      </w:r>
      <w:r w:rsidR="000A6C3A">
        <w:rPr>
          <w:sz w:val="22"/>
        </w:rPr>
        <w:t>s</w:t>
      </w:r>
      <w:r w:rsidR="004B7E31">
        <w:rPr>
          <w:sz w:val="22"/>
        </w:rPr>
        <w:t xml:space="preserve">, </w:t>
      </w:r>
      <w:r>
        <w:rPr>
          <w:sz w:val="22"/>
        </w:rPr>
        <w:t>applied in-class activities</w:t>
      </w:r>
      <w:r w:rsidR="000A6C3A">
        <w:rPr>
          <w:sz w:val="22"/>
        </w:rPr>
        <w:t>,</w:t>
      </w:r>
      <w:r w:rsidR="0015137B">
        <w:rPr>
          <w:sz w:val="22"/>
        </w:rPr>
        <w:t xml:space="preserve"> and guest speakers</w:t>
      </w:r>
      <w:r>
        <w:rPr>
          <w:sz w:val="22"/>
        </w:rPr>
        <w:t xml:space="preserve">.  The main course objective </w:t>
      </w:r>
      <w:r w:rsidR="004B7E31">
        <w:rPr>
          <w:sz w:val="22"/>
        </w:rPr>
        <w:t>is to provide a comprehensive overview</w:t>
      </w:r>
      <w:r>
        <w:rPr>
          <w:sz w:val="22"/>
        </w:rPr>
        <w:t xml:space="preserve"> of the symptoms, correlates, and</w:t>
      </w:r>
      <w:r w:rsidR="004B7E31">
        <w:rPr>
          <w:sz w:val="22"/>
        </w:rPr>
        <w:t xml:space="preserve"> treatment of mental disorders</w:t>
      </w:r>
      <w:r>
        <w:rPr>
          <w:sz w:val="22"/>
        </w:rPr>
        <w:t xml:space="preserve">. Specifically, students will examine the </w:t>
      </w:r>
      <w:r w:rsidR="0015137B">
        <w:rPr>
          <w:sz w:val="22"/>
        </w:rPr>
        <w:t>DSM-5</w:t>
      </w:r>
      <w:r w:rsidR="002E3C06">
        <w:rPr>
          <w:sz w:val="22"/>
        </w:rPr>
        <w:t xml:space="preserve"> </w:t>
      </w:r>
      <w:r>
        <w:rPr>
          <w:sz w:val="22"/>
        </w:rPr>
        <w:t xml:space="preserve">diagnostic criteria for mood disorders, anxiety disorders, </w:t>
      </w:r>
      <w:r w:rsidR="00B841C1">
        <w:rPr>
          <w:sz w:val="22"/>
        </w:rPr>
        <w:t xml:space="preserve">stress-related disorders, </w:t>
      </w:r>
      <w:r>
        <w:rPr>
          <w:sz w:val="22"/>
        </w:rPr>
        <w:t>somatoform disorders, schizophrenia, eating disorders, substance disorders, dissociative disorders, factitious disorders, personality disorders, and sexual/gender identity disorders</w:t>
      </w:r>
      <w:r w:rsidR="0015137B">
        <w:rPr>
          <w:sz w:val="22"/>
        </w:rPr>
        <w:t xml:space="preserve"> that occur over the lifespan</w:t>
      </w:r>
      <w:r>
        <w:rPr>
          <w:sz w:val="22"/>
        </w:rPr>
        <w:t xml:space="preserve">.   </w:t>
      </w:r>
    </w:p>
    <w:p w:rsidR="009A676B" w:rsidRDefault="009A676B">
      <w:pPr>
        <w:rPr>
          <w:sz w:val="22"/>
        </w:rPr>
      </w:pPr>
    </w:p>
    <w:p w:rsidR="000A6C3A" w:rsidRDefault="009A676B">
      <w:pPr>
        <w:rPr>
          <w:sz w:val="22"/>
        </w:rPr>
      </w:pPr>
      <w:r>
        <w:rPr>
          <w:sz w:val="22"/>
        </w:rPr>
        <w:t>Students also will examine</w:t>
      </w:r>
      <w:r w:rsidR="002E3C06">
        <w:rPr>
          <w:sz w:val="22"/>
        </w:rPr>
        <w:t xml:space="preserve"> the biopsychosocial </w:t>
      </w:r>
      <w:r>
        <w:rPr>
          <w:sz w:val="22"/>
        </w:rPr>
        <w:t>correlates of each type of mental disorder</w:t>
      </w:r>
      <w:r w:rsidR="004B7E31">
        <w:rPr>
          <w:sz w:val="22"/>
        </w:rPr>
        <w:t xml:space="preserve"> including, </w:t>
      </w:r>
      <w:r>
        <w:rPr>
          <w:sz w:val="22"/>
        </w:rPr>
        <w:t>biological, emotional, behavioral, and sociocultural components.  Finally, s</w:t>
      </w:r>
      <w:r w:rsidR="004B7E31">
        <w:rPr>
          <w:sz w:val="22"/>
        </w:rPr>
        <w:t xml:space="preserve">tudents </w:t>
      </w:r>
      <w:r w:rsidR="002E3C06">
        <w:rPr>
          <w:sz w:val="22"/>
        </w:rPr>
        <w:t xml:space="preserve">will </w:t>
      </w:r>
      <w:r w:rsidR="004B7E31">
        <w:rPr>
          <w:sz w:val="22"/>
        </w:rPr>
        <w:t>investigate</w:t>
      </w:r>
      <w:r>
        <w:rPr>
          <w:sz w:val="22"/>
        </w:rPr>
        <w:t xml:space="preserve"> treatment approaches from the biological, psychological, and sociocultural realms.  In addition to gaining conceptual ideas regarding the causes and correlates of each disorder, students will pr</w:t>
      </w:r>
      <w:r w:rsidR="004D16D7">
        <w:rPr>
          <w:sz w:val="22"/>
        </w:rPr>
        <w:t xml:space="preserve">actice diagnostic skills via </w:t>
      </w:r>
      <w:r>
        <w:rPr>
          <w:sz w:val="22"/>
        </w:rPr>
        <w:t>applied diagnostic examination</w:t>
      </w:r>
      <w:r w:rsidR="004D16D7">
        <w:rPr>
          <w:sz w:val="22"/>
        </w:rPr>
        <w:t>s</w:t>
      </w:r>
      <w:r>
        <w:rPr>
          <w:sz w:val="22"/>
        </w:rPr>
        <w:t xml:space="preserve"> of case studies.</w:t>
      </w:r>
    </w:p>
    <w:p w:rsidR="000A6C3A" w:rsidRDefault="000A6C3A">
      <w:pPr>
        <w:rPr>
          <w:sz w:val="22"/>
        </w:rPr>
      </w:pPr>
    </w:p>
    <w:p w:rsidR="009A676B" w:rsidRDefault="000A6C3A">
      <w:pPr>
        <w:rPr>
          <w:sz w:val="22"/>
        </w:rPr>
      </w:pPr>
      <w:r>
        <w:rPr>
          <w:sz w:val="22"/>
        </w:rPr>
        <w:t xml:space="preserve">Students will also increase their proficiency with scientific research in the area of abnormal psychology </w:t>
      </w:r>
      <w:r w:rsidR="00BD2AF5">
        <w:rPr>
          <w:sz w:val="22"/>
        </w:rPr>
        <w:t>and making research more approachable by members of the community by</w:t>
      </w:r>
      <w:r>
        <w:rPr>
          <w:sz w:val="22"/>
        </w:rPr>
        <w:t xml:space="preserve"> conducting </w:t>
      </w:r>
      <w:r w:rsidR="00BD2AF5">
        <w:rPr>
          <w:sz w:val="22"/>
        </w:rPr>
        <w:t>a public awareness project. This project will be</w:t>
      </w:r>
      <w:r>
        <w:rPr>
          <w:sz w:val="22"/>
        </w:rPr>
        <w:t xml:space="preserve"> designed to investigate </w:t>
      </w:r>
      <w:r w:rsidR="008F7C59">
        <w:rPr>
          <w:sz w:val="22"/>
        </w:rPr>
        <w:t xml:space="preserve">a </w:t>
      </w:r>
      <w:r w:rsidR="00BD2AF5">
        <w:rPr>
          <w:sz w:val="22"/>
        </w:rPr>
        <w:t>specific question surrounding</w:t>
      </w:r>
      <w:r>
        <w:rPr>
          <w:sz w:val="22"/>
        </w:rPr>
        <w:t xml:space="preserve"> a selected disorder (of the student’s choosing)</w:t>
      </w:r>
      <w:r w:rsidR="00BD2AF5">
        <w:rPr>
          <w:sz w:val="22"/>
        </w:rPr>
        <w:t>, identify key material that members of the community should know, and creatively engage the community with the material</w:t>
      </w:r>
      <w:r>
        <w:rPr>
          <w:sz w:val="22"/>
        </w:rPr>
        <w:t xml:space="preserve">.  </w:t>
      </w:r>
      <w:r w:rsidR="009A676B">
        <w:rPr>
          <w:sz w:val="22"/>
        </w:rPr>
        <w:t xml:space="preserve">  </w:t>
      </w:r>
    </w:p>
    <w:p w:rsidR="009A676B" w:rsidRDefault="009A676B">
      <w:pPr>
        <w:rPr>
          <w:sz w:val="22"/>
        </w:rPr>
      </w:pPr>
    </w:p>
    <w:p w:rsidR="005775EE" w:rsidRDefault="005775EE" w:rsidP="005775EE">
      <w:pPr>
        <w:rPr>
          <w:sz w:val="22"/>
        </w:rPr>
      </w:pPr>
      <w:r w:rsidRPr="00916EC7">
        <w:rPr>
          <w:b/>
          <w:sz w:val="22"/>
        </w:rPr>
        <w:t>Cornell College Educational Priorities and Outcomes:</w:t>
      </w:r>
      <w:r>
        <w:rPr>
          <w:sz w:val="22"/>
        </w:rPr>
        <w:t xml:space="preserve"> Over the duration of this course, students will foster several skill </w:t>
      </w:r>
      <w:proofErr w:type="gramStart"/>
      <w:r>
        <w:rPr>
          <w:sz w:val="22"/>
        </w:rPr>
        <w:t>sets which</w:t>
      </w:r>
      <w:proofErr w:type="gramEnd"/>
      <w:r>
        <w:rPr>
          <w:sz w:val="22"/>
        </w:rPr>
        <w:t xml:space="preserve"> pertain to the Educational Priorities and Outcomes of Cornell College.   </w:t>
      </w:r>
      <w:r w:rsidR="00726EA7">
        <w:rPr>
          <w:sz w:val="22"/>
        </w:rPr>
        <w:t>First, students will increase their knowledge of the areas of Abnormal Psychology outlined in the Course Objectives section above (Cornell Objective: knowledge).  Next</w:t>
      </w:r>
      <w:r>
        <w:rPr>
          <w:sz w:val="22"/>
        </w:rPr>
        <w:t xml:space="preserve"> students will strengthen their quantitative reasoning skills, critical thinking skills, written communication skills, and oral communication skills through resea</w:t>
      </w:r>
      <w:r w:rsidR="00BD2AF5">
        <w:rPr>
          <w:sz w:val="22"/>
        </w:rPr>
        <w:t xml:space="preserve">rch assignments </w:t>
      </w:r>
      <w:r w:rsidR="00FF2180">
        <w:rPr>
          <w:sz w:val="22"/>
        </w:rPr>
        <w:t>related to</w:t>
      </w:r>
      <w:r w:rsidR="00726EA7">
        <w:rPr>
          <w:sz w:val="22"/>
        </w:rPr>
        <w:t xml:space="preserve"> the original research project</w:t>
      </w:r>
      <w:r>
        <w:rPr>
          <w:sz w:val="22"/>
        </w:rPr>
        <w:t xml:space="preserve"> (College Objectives: inquiry, reasoning, communication, knowledge).  In addition, students will examine ethical principles related to </w:t>
      </w:r>
      <w:r w:rsidR="00726EA7">
        <w:rPr>
          <w:sz w:val="22"/>
        </w:rPr>
        <w:t>the research and clinical practice of</w:t>
      </w:r>
      <w:r>
        <w:rPr>
          <w:sz w:val="22"/>
        </w:rPr>
        <w:t xml:space="preserve"> </w:t>
      </w:r>
      <w:r w:rsidR="00726EA7">
        <w:rPr>
          <w:sz w:val="22"/>
        </w:rPr>
        <w:t xml:space="preserve">abnormal </w:t>
      </w:r>
      <w:r>
        <w:rPr>
          <w:sz w:val="22"/>
        </w:rPr>
        <w:t>ps</w:t>
      </w:r>
      <w:r w:rsidR="00726EA7">
        <w:rPr>
          <w:sz w:val="22"/>
        </w:rPr>
        <w:t>ychology</w:t>
      </w:r>
      <w:r>
        <w:rPr>
          <w:sz w:val="22"/>
        </w:rPr>
        <w:t xml:space="preserve"> (College Objective: ethical behavior).  Finally, there will also be a professional development component to this course in which students will explore career and graduate t</w:t>
      </w:r>
      <w:r w:rsidR="00726EA7">
        <w:rPr>
          <w:sz w:val="22"/>
        </w:rPr>
        <w:t>raining options related to abnormal p</w:t>
      </w:r>
      <w:r w:rsidR="00FF2180">
        <w:rPr>
          <w:sz w:val="22"/>
        </w:rPr>
        <w:t>sychology</w:t>
      </w:r>
      <w:r w:rsidR="00BD2AF5">
        <w:rPr>
          <w:sz w:val="22"/>
        </w:rPr>
        <w:t xml:space="preserve"> as students will be exposed to </w:t>
      </w:r>
      <w:r w:rsidR="00D16700">
        <w:rPr>
          <w:sz w:val="22"/>
        </w:rPr>
        <w:t xml:space="preserve">several </w:t>
      </w:r>
      <w:r w:rsidR="00BD2AF5">
        <w:rPr>
          <w:sz w:val="22"/>
        </w:rPr>
        <w:t>speakers who are professionals practicing within the field</w:t>
      </w:r>
      <w:r>
        <w:rPr>
          <w:sz w:val="22"/>
        </w:rPr>
        <w:t xml:space="preserve"> (College Objective: Vocation).</w:t>
      </w:r>
    </w:p>
    <w:p w:rsidR="005775EE" w:rsidRDefault="005775EE" w:rsidP="005775EE">
      <w:pPr>
        <w:rPr>
          <w:sz w:val="22"/>
        </w:rPr>
      </w:pPr>
    </w:p>
    <w:p w:rsidR="005775EE" w:rsidRPr="001D6EE2" w:rsidRDefault="005775EE" w:rsidP="005775EE">
      <w:pPr>
        <w:rPr>
          <w:sz w:val="22"/>
          <w:szCs w:val="22"/>
        </w:rPr>
      </w:pPr>
      <w:r>
        <w:rPr>
          <w:iCs/>
          <w:color w:val="1B1338"/>
          <w:sz w:val="22"/>
          <w:szCs w:val="22"/>
        </w:rPr>
        <w:t>In conclusion, t</w:t>
      </w:r>
      <w:r w:rsidRPr="001D6EE2">
        <w:rPr>
          <w:iCs/>
          <w:color w:val="1B1338"/>
          <w:sz w:val="22"/>
          <w:szCs w:val="22"/>
        </w:rPr>
        <w:t xml:space="preserve">his course supports the Educational Priorities and Outcomes of Cornell College with emphases on knowledge, </w:t>
      </w:r>
      <w:r>
        <w:rPr>
          <w:iCs/>
          <w:color w:val="1B1338"/>
          <w:sz w:val="22"/>
          <w:szCs w:val="22"/>
        </w:rPr>
        <w:t xml:space="preserve">inquiry, reasoning, </w:t>
      </w:r>
      <w:r w:rsidRPr="001D6EE2">
        <w:rPr>
          <w:iCs/>
          <w:color w:val="1B1338"/>
          <w:sz w:val="22"/>
          <w:szCs w:val="22"/>
        </w:rPr>
        <w:t>communica</w:t>
      </w:r>
      <w:r>
        <w:rPr>
          <w:iCs/>
          <w:color w:val="1B1338"/>
          <w:sz w:val="22"/>
          <w:szCs w:val="22"/>
        </w:rPr>
        <w:t>tion, ethical behavior, and vocation</w:t>
      </w:r>
      <w:r w:rsidRPr="001D6EE2">
        <w:rPr>
          <w:iCs/>
          <w:color w:val="1B1338"/>
          <w:sz w:val="22"/>
          <w:szCs w:val="22"/>
        </w:rPr>
        <w:t>.</w:t>
      </w:r>
    </w:p>
    <w:p w:rsidR="005775EE" w:rsidRDefault="005775EE" w:rsidP="005775EE">
      <w:pPr>
        <w:rPr>
          <w:sz w:val="22"/>
        </w:rPr>
      </w:pPr>
    </w:p>
    <w:p w:rsidR="005775EE" w:rsidRDefault="005775EE" w:rsidP="005775EE">
      <w:pPr>
        <w:rPr>
          <w:sz w:val="22"/>
        </w:rPr>
      </w:pPr>
      <w:r>
        <w:rPr>
          <w:b/>
          <w:sz w:val="22"/>
        </w:rPr>
        <w:t>Knowledge Assessment:</w:t>
      </w:r>
      <w:r>
        <w:rPr>
          <w:sz w:val="22"/>
        </w:rPr>
        <w:t xml:space="preserve">  Students’ mastery of course-related knowledge will be asse</w:t>
      </w:r>
      <w:r w:rsidR="00157A30">
        <w:rPr>
          <w:sz w:val="22"/>
        </w:rPr>
        <w:t>ssed via four methods:</w:t>
      </w:r>
      <w:r>
        <w:rPr>
          <w:sz w:val="22"/>
        </w:rPr>
        <w:t xml:space="preserve">  1) Each student’s conc</w:t>
      </w:r>
      <w:r w:rsidR="00726EA7">
        <w:rPr>
          <w:sz w:val="22"/>
        </w:rPr>
        <w:t>eptual understanding of course</w:t>
      </w:r>
      <w:r>
        <w:rPr>
          <w:sz w:val="22"/>
        </w:rPr>
        <w:t xml:space="preserve"> concepts will be assessed via a mid-term exam a</w:t>
      </w:r>
      <w:r w:rsidR="00BD2AF5">
        <w:rPr>
          <w:sz w:val="22"/>
        </w:rPr>
        <w:t>nd final comprehensive exam. 2</w:t>
      </w:r>
      <w:r>
        <w:rPr>
          <w:sz w:val="22"/>
        </w:rPr>
        <w:t xml:space="preserve">) </w:t>
      </w:r>
      <w:r w:rsidR="00726EA7">
        <w:rPr>
          <w:sz w:val="22"/>
        </w:rPr>
        <w:t>Student</w:t>
      </w:r>
      <w:r>
        <w:rPr>
          <w:sz w:val="22"/>
        </w:rPr>
        <w:t xml:space="preserve"> scientific writing skills will be assessed via the completion of a series of research </w:t>
      </w:r>
      <w:r w:rsidR="00BD2AF5">
        <w:rPr>
          <w:sz w:val="22"/>
        </w:rPr>
        <w:t>activities culminating</w:t>
      </w:r>
      <w:r w:rsidR="0015137B">
        <w:rPr>
          <w:sz w:val="22"/>
        </w:rPr>
        <w:t xml:space="preserve"> in a final literature review</w:t>
      </w:r>
      <w:r>
        <w:rPr>
          <w:sz w:val="22"/>
        </w:rPr>
        <w:t xml:space="preserve">.  </w:t>
      </w:r>
      <w:r w:rsidR="00BD2AF5">
        <w:rPr>
          <w:sz w:val="22"/>
        </w:rPr>
        <w:t xml:space="preserve">3) Student assessment skills will be determined through their ability to identify symptoms and possible diagnoses exhibited by characters from a movie of their choice. </w:t>
      </w:r>
      <w:r>
        <w:rPr>
          <w:sz w:val="22"/>
        </w:rPr>
        <w:t xml:space="preserve">4) Student’s oral presentation skills will be assessed via </w:t>
      </w:r>
      <w:r w:rsidR="00BD2AF5">
        <w:rPr>
          <w:sz w:val="22"/>
        </w:rPr>
        <w:t xml:space="preserve">their ability to effectively and appropriately communicate their </w:t>
      </w:r>
      <w:r>
        <w:rPr>
          <w:sz w:val="22"/>
        </w:rPr>
        <w:t xml:space="preserve">research </w:t>
      </w:r>
      <w:r w:rsidR="00BD2AF5">
        <w:rPr>
          <w:sz w:val="22"/>
        </w:rPr>
        <w:t xml:space="preserve">to both members of </w:t>
      </w:r>
      <w:r w:rsidR="0015137B">
        <w:rPr>
          <w:sz w:val="22"/>
        </w:rPr>
        <w:t xml:space="preserve">a </w:t>
      </w:r>
      <w:r w:rsidR="00BD2AF5">
        <w:rPr>
          <w:sz w:val="22"/>
        </w:rPr>
        <w:t xml:space="preserve">specified population and a class </w:t>
      </w:r>
      <w:r>
        <w:rPr>
          <w:sz w:val="22"/>
        </w:rPr>
        <w:t>presentation</w:t>
      </w:r>
      <w:r w:rsidR="00BD2AF5">
        <w:rPr>
          <w:sz w:val="22"/>
        </w:rPr>
        <w:t xml:space="preserve">. </w:t>
      </w:r>
      <w:r>
        <w:rPr>
          <w:sz w:val="22"/>
        </w:rPr>
        <w:t xml:space="preserve"> </w:t>
      </w:r>
    </w:p>
    <w:p w:rsidR="005775EE" w:rsidRDefault="005775EE" w:rsidP="005775EE">
      <w:pPr>
        <w:rPr>
          <w:sz w:val="22"/>
        </w:rPr>
      </w:pPr>
    </w:p>
    <w:p w:rsidR="005775EE" w:rsidRDefault="005775EE" w:rsidP="005775EE">
      <w:pPr>
        <w:rPr>
          <w:sz w:val="22"/>
        </w:rPr>
      </w:pPr>
      <w:r>
        <w:rPr>
          <w:b/>
          <w:sz w:val="22"/>
        </w:rPr>
        <w:t xml:space="preserve">Attendance: </w:t>
      </w:r>
      <w:r>
        <w:rPr>
          <w:sz w:val="22"/>
        </w:rPr>
        <w:t xml:space="preserve">Attendance is imperative in order to perform well in this course.  Therefore, students are allowed only </w:t>
      </w:r>
      <w:r>
        <w:rPr>
          <w:b/>
          <w:i/>
          <w:sz w:val="22"/>
        </w:rPr>
        <w:t>2 absences</w:t>
      </w:r>
      <w:r>
        <w:rPr>
          <w:sz w:val="22"/>
        </w:rPr>
        <w:t xml:space="preserve"> over the duration of the term.  Students should notify the instructor prior to the absence and will be responsible for contacting the instructor for any information missed due to an absence </w:t>
      </w:r>
      <w:r w:rsidRPr="00726EA7">
        <w:rPr>
          <w:b/>
          <w:i/>
          <w:sz w:val="22"/>
        </w:rPr>
        <w:t>(this should occur during office hours and not prior to class)</w:t>
      </w:r>
      <w:r>
        <w:rPr>
          <w:sz w:val="22"/>
        </w:rPr>
        <w:t>.  If more than 2 absences are accrued, the student’s grade will be lowered by one-third</w:t>
      </w:r>
      <w:r w:rsidR="00157A30">
        <w:rPr>
          <w:sz w:val="22"/>
        </w:rPr>
        <w:t xml:space="preserve"> a letter grade/5% </w:t>
      </w:r>
      <w:r>
        <w:rPr>
          <w:sz w:val="22"/>
        </w:rPr>
        <w:t xml:space="preserve">for each additional absence (ex: A to A-).  Students are responsible for signing in daily on the attendance sheet provided.  If a student fails to sign his or her name on the daily attendance sheet, it will be assumed </w:t>
      </w:r>
      <w:r w:rsidR="0076314A">
        <w:rPr>
          <w:sz w:val="22"/>
        </w:rPr>
        <w:t xml:space="preserve">he or she was absent that day. </w:t>
      </w:r>
      <w:r>
        <w:rPr>
          <w:sz w:val="22"/>
        </w:rPr>
        <w:t xml:space="preserve">The instructor reserves the right to make alterations to this attendance policy in </w:t>
      </w:r>
      <w:r w:rsidR="00157A30">
        <w:rPr>
          <w:sz w:val="22"/>
        </w:rPr>
        <w:t>situations requiring</w:t>
      </w:r>
      <w:r>
        <w:rPr>
          <w:sz w:val="22"/>
        </w:rPr>
        <w:t xml:space="preserve"> unique considerations due to special circumstances.  In such situations, early and frequent communication with the professor is critical.</w:t>
      </w:r>
    </w:p>
    <w:p w:rsidR="005775EE" w:rsidRDefault="005775EE" w:rsidP="005775EE">
      <w:pPr>
        <w:rPr>
          <w:sz w:val="22"/>
        </w:rPr>
      </w:pPr>
    </w:p>
    <w:p w:rsidR="005775EE" w:rsidRDefault="005775EE" w:rsidP="005775EE">
      <w:pPr>
        <w:rPr>
          <w:sz w:val="22"/>
        </w:rPr>
      </w:pPr>
      <w:r>
        <w:rPr>
          <w:b/>
          <w:sz w:val="22"/>
        </w:rPr>
        <w:t xml:space="preserve">Reading Assignments: </w:t>
      </w:r>
      <w:r>
        <w:rPr>
          <w:sz w:val="22"/>
        </w:rPr>
        <w:t>The reading assignments are provided on the attached page.  Students are expected to have read the material prior to the class period during which it will be discussed.</w:t>
      </w:r>
    </w:p>
    <w:p w:rsidR="005775EE" w:rsidRDefault="005775EE" w:rsidP="005775EE">
      <w:pPr>
        <w:rPr>
          <w:sz w:val="22"/>
        </w:rPr>
      </w:pPr>
    </w:p>
    <w:p w:rsidR="005775EE" w:rsidRPr="000D5D68" w:rsidRDefault="005775EE" w:rsidP="005775EE">
      <w:pPr>
        <w:rPr>
          <w:b/>
          <w:i/>
          <w:sz w:val="22"/>
        </w:rPr>
      </w:pPr>
      <w:r>
        <w:rPr>
          <w:b/>
          <w:sz w:val="22"/>
        </w:rPr>
        <w:t xml:space="preserve">Exams: </w:t>
      </w:r>
      <w:r>
        <w:rPr>
          <w:sz w:val="22"/>
        </w:rPr>
        <w:t xml:space="preserve">There will be one mid-term exam and one final comprehensive exam in this course. </w:t>
      </w:r>
      <w:r w:rsidR="005E008D">
        <w:rPr>
          <w:sz w:val="22"/>
        </w:rPr>
        <w:t xml:space="preserve"> The exam will be composed of 4</w:t>
      </w:r>
      <w:r>
        <w:rPr>
          <w:sz w:val="22"/>
        </w:rPr>
        <w:t xml:space="preserve">0 multiple-choice </w:t>
      </w:r>
      <w:r w:rsidR="005E008D">
        <w:rPr>
          <w:sz w:val="22"/>
        </w:rPr>
        <w:t>questions worth 2 points each (8</w:t>
      </w:r>
      <w:r>
        <w:rPr>
          <w:sz w:val="22"/>
        </w:rPr>
        <w:t>0 points total), 2 short-answer essay questions (5 points each, 10 points total), and 1 long-answer essay (10 points tot</w:t>
      </w:r>
      <w:r w:rsidR="005E008D">
        <w:rPr>
          <w:sz w:val="22"/>
        </w:rPr>
        <w:t>al). Each exam will be worth 10</w:t>
      </w:r>
      <w:r>
        <w:rPr>
          <w:sz w:val="22"/>
        </w:rPr>
        <w:t>0 points</w:t>
      </w:r>
      <w:r w:rsidR="005E008D">
        <w:rPr>
          <w:sz w:val="22"/>
        </w:rPr>
        <w:t xml:space="preserve"> (20</w:t>
      </w:r>
      <w:r>
        <w:rPr>
          <w:sz w:val="22"/>
        </w:rPr>
        <w:t xml:space="preserve">0 points total).  Dates of exams are attached.  </w:t>
      </w:r>
      <w:r>
        <w:rPr>
          <w:b/>
          <w:i/>
          <w:sz w:val="22"/>
        </w:rPr>
        <w:t>No exams will be made-up without a documented excuse that the instructor deems sufficient to warrant missing the exam.  Contact the instructor prior to the absence in order to verify that the excuse warrants an exam make-up.</w:t>
      </w:r>
    </w:p>
    <w:p w:rsidR="005775EE" w:rsidRDefault="005775EE" w:rsidP="005775EE">
      <w:pPr>
        <w:rPr>
          <w:sz w:val="22"/>
        </w:rPr>
      </w:pPr>
    </w:p>
    <w:p w:rsidR="005775EE" w:rsidRDefault="00B36A2F" w:rsidP="005775EE">
      <w:pPr>
        <w:rPr>
          <w:sz w:val="22"/>
        </w:rPr>
      </w:pPr>
      <w:r>
        <w:rPr>
          <w:b/>
          <w:sz w:val="22"/>
        </w:rPr>
        <w:t>Literature Review/Public Awareness Project</w:t>
      </w:r>
      <w:r w:rsidR="005775EE">
        <w:rPr>
          <w:b/>
          <w:sz w:val="22"/>
        </w:rPr>
        <w:t xml:space="preserve">: </w:t>
      </w:r>
      <w:r w:rsidR="005775EE">
        <w:rPr>
          <w:sz w:val="22"/>
        </w:rPr>
        <w:t>In order to facilitate understanding of psychological research, as well as to enhance research writing, quantitative reasoning skills, and critical thinking skills, students will comple</w:t>
      </w:r>
      <w:r>
        <w:rPr>
          <w:sz w:val="22"/>
        </w:rPr>
        <w:t>te a literature review.</w:t>
      </w:r>
      <w:r w:rsidR="00B841C1">
        <w:rPr>
          <w:sz w:val="22"/>
        </w:rPr>
        <w:t xml:space="preserve">  Students will write an APA-</w:t>
      </w:r>
      <w:r w:rsidR="0015137B">
        <w:rPr>
          <w:sz w:val="22"/>
        </w:rPr>
        <w:t>style review</w:t>
      </w:r>
      <w:r w:rsidR="005775EE">
        <w:rPr>
          <w:sz w:val="22"/>
        </w:rPr>
        <w:t xml:space="preserve"> based on the project.  </w:t>
      </w:r>
    </w:p>
    <w:p w:rsidR="005775EE" w:rsidRDefault="005775EE" w:rsidP="005775EE">
      <w:pPr>
        <w:rPr>
          <w:sz w:val="22"/>
        </w:rPr>
      </w:pPr>
    </w:p>
    <w:p w:rsidR="005775EE" w:rsidRPr="00B36A2F" w:rsidRDefault="005E3615" w:rsidP="005775EE">
      <w:pPr>
        <w:rPr>
          <w:color w:val="C0504D" w:themeColor="accent2"/>
          <w:sz w:val="22"/>
        </w:rPr>
      </w:pPr>
      <w:r>
        <w:rPr>
          <w:sz w:val="22"/>
        </w:rPr>
        <w:t xml:space="preserve">In this </w:t>
      </w:r>
      <w:r w:rsidR="005775EE">
        <w:rPr>
          <w:sz w:val="22"/>
        </w:rPr>
        <w:t>paper, students will prov</w:t>
      </w:r>
      <w:r w:rsidR="00B36A2F">
        <w:rPr>
          <w:sz w:val="22"/>
        </w:rPr>
        <w:t xml:space="preserve">ide the following sections: 1) </w:t>
      </w:r>
      <w:r w:rsidR="005775EE">
        <w:rPr>
          <w:sz w:val="22"/>
        </w:rPr>
        <w:t>an APA style Title Page, 2) an APA style Abstract, 3) an APA style Introduction that reviews the primary literature related to the project in a way that provides a compelling rationale for the importance of the project to the scientific</w:t>
      </w:r>
      <w:r w:rsidR="0049422F">
        <w:rPr>
          <w:sz w:val="22"/>
        </w:rPr>
        <w:t xml:space="preserve"> and public</w:t>
      </w:r>
      <w:r w:rsidR="005775EE">
        <w:rPr>
          <w:sz w:val="22"/>
        </w:rPr>
        <w:t xml:space="preserve"> community based on existing </w:t>
      </w:r>
      <w:r w:rsidR="00B36A2F">
        <w:rPr>
          <w:sz w:val="22"/>
        </w:rPr>
        <w:t>theory and empirical evidence, 4</w:t>
      </w:r>
      <w:r w:rsidR="005775EE">
        <w:rPr>
          <w:sz w:val="22"/>
        </w:rPr>
        <w:t>) an APA style Methods section that describes the purpose of the research, the research design, hypotheses, measures, and procedure,</w:t>
      </w:r>
      <w:r w:rsidR="00B36A2F">
        <w:rPr>
          <w:sz w:val="22"/>
        </w:rPr>
        <w:t xml:space="preserve"> and results 5</w:t>
      </w:r>
      <w:r w:rsidR="005775EE">
        <w:rPr>
          <w:sz w:val="22"/>
        </w:rPr>
        <w:t xml:space="preserve">) an APA style Discussion section which highlights conclusions based on research findings, delineates limitations to the research project, and </w:t>
      </w:r>
      <w:r w:rsidR="005775EE" w:rsidRPr="00B36A2F">
        <w:rPr>
          <w:b/>
          <w:sz w:val="22"/>
        </w:rPr>
        <w:t xml:space="preserve">outlines </w:t>
      </w:r>
      <w:r w:rsidR="00B36A2F" w:rsidRPr="00B36A2F">
        <w:rPr>
          <w:b/>
          <w:sz w:val="22"/>
        </w:rPr>
        <w:t>content that the public should be made aware of and your intentions for making this information approachable to your identified population.</w:t>
      </w:r>
      <w:r w:rsidR="005775EE" w:rsidRPr="00B36A2F">
        <w:rPr>
          <w:b/>
          <w:sz w:val="22"/>
        </w:rPr>
        <w:t xml:space="preserve">  </w:t>
      </w:r>
      <w:r w:rsidR="00B36A2F" w:rsidRPr="00B36A2F">
        <w:rPr>
          <w:b/>
          <w:color w:val="C0504D" w:themeColor="accent2"/>
          <w:sz w:val="22"/>
        </w:rPr>
        <w:t>This paper is significantly different from traditional papers in that it acts as a “jumping off” point for you to provide the background information for a public awareness project with the ultimate goal of making technical r</w:t>
      </w:r>
      <w:r w:rsidR="00B36A2F">
        <w:rPr>
          <w:b/>
          <w:color w:val="C0504D" w:themeColor="accent2"/>
          <w:sz w:val="22"/>
        </w:rPr>
        <w:t>esearch results approachable/</w:t>
      </w:r>
      <w:r w:rsidR="00B36A2F" w:rsidRPr="00B36A2F">
        <w:rPr>
          <w:b/>
          <w:color w:val="C0504D" w:themeColor="accent2"/>
          <w:sz w:val="22"/>
        </w:rPr>
        <w:t xml:space="preserve">in laymen’s terms for the public. </w:t>
      </w:r>
    </w:p>
    <w:p w:rsidR="005775EE" w:rsidRDefault="005775EE" w:rsidP="005775EE">
      <w:pPr>
        <w:rPr>
          <w:sz w:val="22"/>
        </w:rPr>
      </w:pPr>
    </w:p>
    <w:p w:rsidR="00B36A2F" w:rsidRDefault="005775EE" w:rsidP="005775EE">
      <w:pPr>
        <w:rPr>
          <w:sz w:val="22"/>
        </w:rPr>
      </w:pPr>
      <w:r w:rsidRPr="006975BD">
        <w:rPr>
          <w:b/>
          <w:i/>
          <w:sz w:val="22"/>
        </w:rPr>
        <w:t>Late work for any of the research activities related to the project will not be accepted without a</w:t>
      </w:r>
      <w:r>
        <w:rPr>
          <w:b/>
          <w:i/>
          <w:sz w:val="22"/>
        </w:rPr>
        <w:t xml:space="preserve"> documented </w:t>
      </w:r>
      <w:r w:rsidRPr="006975BD">
        <w:rPr>
          <w:b/>
          <w:i/>
          <w:sz w:val="22"/>
        </w:rPr>
        <w:t>excuse.</w:t>
      </w:r>
      <w:r>
        <w:rPr>
          <w:sz w:val="22"/>
        </w:rPr>
        <w:t xml:space="preserve">  </w:t>
      </w:r>
      <w:r w:rsidR="00B36A2F">
        <w:rPr>
          <w:sz w:val="22"/>
        </w:rPr>
        <w:t>Please know</w:t>
      </w:r>
      <w:proofErr w:type="gramStart"/>
      <w:r w:rsidR="00B36A2F">
        <w:rPr>
          <w:sz w:val="22"/>
        </w:rPr>
        <w:t>,</w:t>
      </w:r>
      <w:proofErr w:type="gramEnd"/>
      <w:r w:rsidR="00B36A2F">
        <w:rPr>
          <w:sz w:val="22"/>
        </w:rPr>
        <w:t xml:space="preserve"> I have carefully broken up the literature review/public awareness project into small, manageable pieces. Tardiness of any step may have a domino affect on completing the other tasks. My strictness in deadlines is meant to be helpful. </w:t>
      </w:r>
    </w:p>
    <w:p w:rsidR="00B36A2F" w:rsidRDefault="00B36A2F" w:rsidP="005775EE">
      <w:pPr>
        <w:rPr>
          <w:sz w:val="22"/>
        </w:rPr>
      </w:pPr>
    </w:p>
    <w:p w:rsidR="005775EE" w:rsidRDefault="00B36A2F" w:rsidP="005775EE">
      <w:pPr>
        <w:rPr>
          <w:sz w:val="22"/>
        </w:rPr>
      </w:pPr>
      <w:r>
        <w:rPr>
          <w:b/>
          <w:sz w:val="22"/>
        </w:rPr>
        <w:t>Literature Review/Public Awareness Project Baby Steps and Deadlines:</w:t>
      </w:r>
    </w:p>
    <w:p w:rsidR="005775EE" w:rsidRDefault="005775EE" w:rsidP="005775EE">
      <w:pPr>
        <w:rPr>
          <w:sz w:val="22"/>
        </w:rPr>
      </w:pPr>
    </w:p>
    <w:p w:rsidR="0015137B" w:rsidRPr="0015137B" w:rsidRDefault="00B36A2F" w:rsidP="0015137B">
      <w:pPr>
        <w:rPr>
          <w:sz w:val="22"/>
        </w:rPr>
      </w:pPr>
      <w:r>
        <w:rPr>
          <w:b/>
          <w:sz w:val="22"/>
          <w:u w:val="single"/>
        </w:rPr>
        <w:t xml:space="preserve">Step 1: </w:t>
      </w:r>
      <w:r w:rsidR="0015137B">
        <w:rPr>
          <w:b/>
          <w:sz w:val="22"/>
          <w:u w:val="single"/>
        </w:rPr>
        <w:t xml:space="preserve">Topic </w:t>
      </w:r>
      <w:r w:rsidR="005775EE">
        <w:rPr>
          <w:b/>
          <w:sz w:val="22"/>
          <w:u w:val="single"/>
        </w:rPr>
        <w:t xml:space="preserve">Proposal: </w:t>
      </w:r>
      <w:r w:rsidR="0015137B">
        <w:rPr>
          <w:sz w:val="22"/>
        </w:rPr>
        <w:t>By Wednesday of week 1</w:t>
      </w:r>
      <w:r w:rsidR="00596ACC">
        <w:rPr>
          <w:sz w:val="22"/>
        </w:rPr>
        <w:t>,</w:t>
      </w:r>
      <w:r w:rsidR="0015137B">
        <w:rPr>
          <w:sz w:val="22"/>
        </w:rPr>
        <w:t xml:space="preserve"> at the beginning of class</w:t>
      </w:r>
      <w:r w:rsidR="00596ACC">
        <w:rPr>
          <w:sz w:val="22"/>
        </w:rPr>
        <w:t>,</w:t>
      </w:r>
      <w:r w:rsidR="005775EE">
        <w:rPr>
          <w:sz w:val="22"/>
        </w:rPr>
        <w:t xml:space="preserve"> s</w:t>
      </w:r>
      <w:r w:rsidR="0015137B">
        <w:rPr>
          <w:sz w:val="22"/>
        </w:rPr>
        <w:t xml:space="preserve">tudents should submit a 1-2 paragraphs </w:t>
      </w:r>
      <w:r w:rsidR="0015137B" w:rsidRPr="0015137B">
        <w:rPr>
          <w:sz w:val="22"/>
        </w:rPr>
        <w:t>identifying and explaining your interest in a specific mental health diagnosis and treatment approach or diagnosis-related question that you wish to research and increase public awareness about. This proposal should make a compelling argument of w</w:t>
      </w:r>
      <w:r w:rsidR="0015137B">
        <w:rPr>
          <w:sz w:val="22"/>
        </w:rPr>
        <w:t>hy this information is necessary to the public</w:t>
      </w:r>
      <w:r w:rsidR="0015137B" w:rsidRPr="0015137B">
        <w:rPr>
          <w:sz w:val="22"/>
        </w:rPr>
        <w:t xml:space="preserve">. </w:t>
      </w:r>
      <w:r w:rsidR="0015137B">
        <w:rPr>
          <w:sz w:val="22"/>
        </w:rPr>
        <w:t xml:space="preserve">The research proposal will be worth 10 points. </w:t>
      </w:r>
    </w:p>
    <w:p w:rsidR="0015137B" w:rsidRPr="0015137B" w:rsidRDefault="0015137B" w:rsidP="0015137B">
      <w:pPr>
        <w:rPr>
          <w:sz w:val="22"/>
        </w:rPr>
      </w:pPr>
      <w:r w:rsidRPr="0015137B">
        <w:rPr>
          <w:rFonts w:ascii="Songti SC Black" w:hAnsi="Songti SC Black" w:cs="Songti SC Black"/>
          <w:sz w:val="22"/>
        </w:rPr>
        <w:t>—</w:t>
      </w:r>
      <w:r w:rsidRPr="0015137B">
        <w:rPr>
          <w:sz w:val="22"/>
        </w:rPr>
        <w:t xml:space="preserve">Ex. 1: I want to research if psychodrama therapy is especially useful/effective with reducing depression rates among members of the acting community. </w:t>
      </w:r>
    </w:p>
    <w:p w:rsidR="0015137B" w:rsidRPr="0015137B" w:rsidRDefault="0015137B" w:rsidP="0015137B">
      <w:pPr>
        <w:rPr>
          <w:sz w:val="22"/>
        </w:rPr>
      </w:pPr>
      <w:r w:rsidRPr="0015137B">
        <w:rPr>
          <w:rFonts w:ascii="Songti SC Black" w:hAnsi="Songti SC Black" w:cs="Songti SC Black"/>
          <w:sz w:val="22"/>
        </w:rPr>
        <w:t>—</w:t>
      </w:r>
      <w:r w:rsidRPr="0015137B">
        <w:rPr>
          <w:sz w:val="22"/>
        </w:rPr>
        <w:t xml:space="preserve">Ex. 2: Do (and if so, how) adopted children benefit from </w:t>
      </w:r>
      <w:proofErr w:type="spellStart"/>
      <w:r w:rsidRPr="0015137B">
        <w:rPr>
          <w:sz w:val="22"/>
        </w:rPr>
        <w:t>Theraplay</w:t>
      </w:r>
      <w:proofErr w:type="spellEnd"/>
      <w:r w:rsidRPr="0015137B">
        <w:rPr>
          <w:sz w:val="22"/>
        </w:rPr>
        <w:t xml:space="preserve"> (attachment model) treatments?   </w:t>
      </w:r>
    </w:p>
    <w:p w:rsidR="005775EE" w:rsidRDefault="005775EE" w:rsidP="005775EE">
      <w:pPr>
        <w:rPr>
          <w:b/>
          <w:sz w:val="22"/>
          <w:u w:val="single"/>
        </w:rPr>
      </w:pPr>
    </w:p>
    <w:p w:rsidR="005775EE" w:rsidRDefault="0015137B" w:rsidP="005775EE">
      <w:pPr>
        <w:rPr>
          <w:sz w:val="22"/>
        </w:rPr>
      </w:pPr>
      <w:r>
        <w:rPr>
          <w:b/>
          <w:sz w:val="22"/>
          <w:u w:val="single"/>
        </w:rPr>
        <w:t>Step 2: Reference Page &amp; Abstracts</w:t>
      </w:r>
      <w:r w:rsidR="005775EE" w:rsidRPr="00FB020D">
        <w:rPr>
          <w:b/>
          <w:sz w:val="22"/>
          <w:u w:val="single"/>
        </w:rPr>
        <w:t>:</w:t>
      </w:r>
      <w:r>
        <w:rPr>
          <w:sz w:val="22"/>
        </w:rPr>
        <w:t xml:space="preserve">  By the Thursday</w:t>
      </w:r>
      <w:r w:rsidR="00EC55F7">
        <w:rPr>
          <w:sz w:val="22"/>
        </w:rPr>
        <w:t xml:space="preserve"> of week 1</w:t>
      </w:r>
      <w:r w:rsidR="00596ACC">
        <w:rPr>
          <w:sz w:val="22"/>
        </w:rPr>
        <w:t>,</w:t>
      </w:r>
      <w:r>
        <w:rPr>
          <w:sz w:val="22"/>
        </w:rPr>
        <w:t xml:space="preserve"> at the beginning of class</w:t>
      </w:r>
      <w:r w:rsidR="00596ACC">
        <w:rPr>
          <w:sz w:val="22"/>
        </w:rPr>
        <w:t>,</w:t>
      </w:r>
      <w:r w:rsidR="005775EE">
        <w:rPr>
          <w:sz w:val="22"/>
        </w:rPr>
        <w:t xml:space="preserve"> students should submit an APA</w:t>
      </w:r>
      <w:r w:rsidR="00596ACC">
        <w:rPr>
          <w:sz w:val="22"/>
        </w:rPr>
        <w:t xml:space="preserve"> style references page citing 5</w:t>
      </w:r>
      <w:r w:rsidR="005775EE">
        <w:rPr>
          <w:sz w:val="22"/>
        </w:rPr>
        <w:t xml:space="preserve"> relevant peer-reviewed</w:t>
      </w:r>
      <w:r w:rsidR="005E008D">
        <w:rPr>
          <w:sz w:val="22"/>
        </w:rPr>
        <w:t>, primary</w:t>
      </w:r>
      <w:r w:rsidR="005775EE">
        <w:rPr>
          <w:sz w:val="22"/>
        </w:rPr>
        <w:t xml:space="preserve"> jou</w:t>
      </w:r>
      <w:r w:rsidR="005E008D">
        <w:rPr>
          <w:sz w:val="22"/>
        </w:rPr>
        <w:t>rnal articles and the abstracts for each article (the abstracts should be submitted separately from the references page).</w:t>
      </w:r>
      <w:r w:rsidR="005775EE">
        <w:rPr>
          <w:sz w:val="22"/>
        </w:rPr>
        <w:t xml:space="preserve">  The articles should provide strong </w:t>
      </w:r>
      <w:r w:rsidR="00596ACC">
        <w:rPr>
          <w:sz w:val="22"/>
        </w:rPr>
        <w:t>support for the proposed topic</w:t>
      </w:r>
      <w:r w:rsidR="005775EE">
        <w:rPr>
          <w:sz w:val="22"/>
        </w:rPr>
        <w:t>.  At the instructor’s request, students may also be</w:t>
      </w:r>
      <w:r w:rsidR="00596ACC">
        <w:rPr>
          <w:sz w:val="22"/>
        </w:rPr>
        <w:t xml:space="preserve"> asked to submit copies of the </w:t>
      </w:r>
      <w:r w:rsidR="005775EE">
        <w:rPr>
          <w:sz w:val="22"/>
        </w:rPr>
        <w:t>5 articles so the professor can assess perceived</w:t>
      </w:r>
      <w:r w:rsidR="0095738C">
        <w:rPr>
          <w:sz w:val="22"/>
        </w:rPr>
        <w:t xml:space="preserve"> fit.  This activity is worth 10</w:t>
      </w:r>
      <w:r w:rsidR="005775EE">
        <w:rPr>
          <w:sz w:val="22"/>
        </w:rPr>
        <w:t xml:space="preserve"> points.  </w:t>
      </w:r>
    </w:p>
    <w:p w:rsidR="005775EE" w:rsidRDefault="005775EE" w:rsidP="005775EE">
      <w:pPr>
        <w:rPr>
          <w:sz w:val="22"/>
        </w:rPr>
      </w:pPr>
    </w:p>
    <w:p w:rsidR="00596ACC" w:rsidRDefault="00596ACC" w:rsidP="005775EE">
      <w:pPr>
        <w:rPr>
          <w:sz w:val="22"/>
        </w:rPr>
      </w:pPr>
      <w:r>
        <w:rPr>
          <w:b/>
          <w:sz w:val="22"/>
          <w:u w:val="single"/>
        </w:rPr>
        <w:t>Step 3: Annotated Bibliography</w:t>
      </w:r>
      <w:r w:rsidR="005775EE" w:rsidRPr="00C744A2">
        <w:rPr>
          <w:b/>
          <w:sz w:val="22"/>
          <w:u w:val="single"/>
        </w:rPr>
        <w:t>:</w:t>
      </w:r>
      <w:r>
        <w:rPr>
          <w:sz w:val="22"/>
        </w:rPr>
        <w:t xml:space="preserve">  By the Monday of week 2, at the beginning of class,</w:t>
      </w:r>
      <w:r w:rsidR="005775EE">
        <w:rPr>
          <w:sz w:val="22"/>
        </w:rPr>
        <w:t xml:space="preserve"> each student will </w:t>
      </w:r>
      <w:r>
        <w:rPr>
          <w:sz w:val="22"/>
        </w:rPr>
        <w:t>re-</w:t>
      </w:r>
      <w:r w:rsidR="005775EE">
        <w:rPr>
          <w:sz w:val="22"/>
        </w:rPr>
        <w:t xml:space="preserve">submit </w:t>
      </w:r>
      <w:r>
        <w:rPr>
          <w:sz w:val="22"/>
        </w:rPr>
        <w:t xml:space="preserve">their references page and </w:t>
      </w:r>
      <w:r w:rsidRPr="00596ACC">
        <w:rPr>
          <w:sz w:val="22"/>
        </w:rPr>
        <w:t>write a paragraph</w:t>
      </w:r>
      <w:r>
        <w:rPr>
          <w:sz w:val="22"/>
        </w:rPr>
        <w:t xml:space="preserve"> beneath each reference</w:t>
      </w:r>
      <w:r w:rsidRPr="00596ACC">
        <w:rPr>
          <w:sz w:val="22"/>
        </w:rPr>
        <w:t xml:space="preserve"> giving a brief summary of the reading and how it will contribute to your paper. </w:t>
      </w:r>
    </w:p>
    <w:p w:rsidR="00596ACC" w:rsidRDefault="00596ACC" w:rsidP="005775EE">
      <w:pPr>
        <w:rPr>
          <w:sz w:val="22"/>
        </w:rPr>
      </w:pPr>
    </w:p>
    <w:p w:rsidR="00596ACC" w:rsidRDefault="00596ACC" w:rsidP="00596ACC">
      <w:pPr>
        <w:rPr>
          <w:sz w:val="22"/>
        </w:rPr>
      </w:pPr>
      <w:r>
        <w:rPr>
          <w:sz w:val="22"/>
        </w:rPr>
        <w:t xml:space="preserve">Example: </w:t>
      </w:r>
    </w:p>
    <w:p w:rsidR="00596ACC" w:rsidRPr="00596ACC" w:rsidRDefault="00596ACC" w:rsidP="00596ACC">
      <w:pPr>
        <w:rPr>
          <w:sz w:val="22"/>
        </w:rPr>
      </w:pPr>
      <w:r w:rsidRPr="00596ACC">
        <w:rPr>
          <w:sz w:val="22"/>
        </w:rPr>
        <w:t>Barlow, D. (Ed.) (2001). Clinical handbook of psychological disorders: A step-by-step treatment manual. New York: Guilford Press.</w:t>
      </w:r>
    </w:p>
    <w:p w:rsidR="00596ACC" w:rsidRPr="00596ACC" w:rsidRDefault="00596ACC" w:rsidP="00596ACC">
      <w:pPr>
        <w:rPr>
          <w:sz w:val="22"/>
        </w:rPr>
      </w:pPr>
    </w:p>
    <w:p w:rsidR="00596ACC" w:rsidRPr="00596ACC" w:rsidRDefault="00596ACC" w:rsidP="00596ACC">
      <w:pPr>
        <w:rPr>
          <w:sz w:val="22"/>
        </w:rPr>
      </w:pPr>
      <w:r>
        <w:rPr>
          <w:sz w:val="22"/>
        </w:rPr>
        <w:t>“</w:t>
      </w:r>
      <w:r w:rsidRPr="00596ACC">
        <w:rPr>
          <w:sz w:val="22"/>
        </w:rPr>
        <w:t xml:space="preserve">This book explains the fight or flight response leading to panic attacks and explains what happens biologically, physically, and how symptoms arise. It is very helpful with looking at how normal anxiety functions and how misinterpretation of symptoms increases anxiety and fears of having future panic attacks (the very definition of Panic Disorder). It also gives an explanation of the various techniques of CBT therapy: cognitive reconstruction, breathing retraining, exposure to feared internal cues, and in-vivo exposure. </w:t>
      </w:r>
      <w:r>
        <w:rPr>
          <w:sz w:val="22"/>
        </w:rPr>
        <w:t>“</w:t>
      </w:r>
    </w:p>
    <w:p w:rsidR="00596ACC" w:rsidRDefault="00596ACC" w:rsidP="005775EE">
      <w:pPr>
        <w:rPr>
          <w:sz w:val="22"/>
        </w:rPr>
      </w:pPr>
    </w:p>
    <w:p w:rsidR="005775EE" w:rsidRDefault="0095738C" w:rsidP="005775EE">
      <w:pPr>
        <w:rPr>
          <w:sz w:val="22"/>
        </w:rPr>
      </w:pPr>
      <w:r>
        <w:rPr>
          <w:sz w:val="22"/>
        </w:rPr>
        <w:t>This activity is worth 10</w:t>
      </w:r>
      <w:r w:rsidR="005775EE">
        <w:rPr>
          <w:sz w:val="22"/>
        </w:rPr>
        <w:t xml:space="preserve"> points.   </w:t>
      </w:r>
    </w:p>
    <w:p w:rsidR="00596ACC" w:rsidRDefault="00596ACC" w:rsidP="005775EE">
      <w:pPr>
        <w:rPr>
          <w:sz w:val="22"/>
        </w:rPr>
      </w:pPr>
    </w:p>
    <w:p w:rsidR="00596ACC" w:rsidRPr="005A72F6" w:rsidRDefault="00596ACC" w:rsidP="00596ACC">
      <w:pPr>
        <w:rPr>
          <w:b/>
          <w:i/>
          <w:sz w:val="22"/>
        </w:rPr>
      </w:pPr>
      <w:r w:rsidRPr="005A72F6">
        <w:rPr>
          <w:b/>
          <w:i/>
          <w:sz w:val="22"/>
        </w:rPr>
        <w:t>Late work will not be accep</w:t>
      </w:r>
      <w:r>
        <w:rPr>
          <w:b/>
          <w:i/>
          <w:sz w:val="22"/>
        </w:rPr>
        <w:t>ted without a documented</w:t>
      </w:r>
      <w:r w:rsidRPr="005A72F6">
        <w:rPr>
          <w:b/>
          <w:i/>
          <w:sz w:val="22"/>
        </w:rPr>
        <w:t xml:space="preserve"> excuse</w:t>
      </w:r>
      <w:r>
        <w:rPr>
          <w:b/>
          <w:i/>
          <w:sz w:val="22"/>
        </w:rPr>
        <w:t xml:space="preserve"> approved by the instructor for any research activities, course presentations, or other course components</w:t>
      </w:r>
      <w:r w:rsidRPr="005A72F6">
        <w:rPr>
          <w:b/>
          <w:i/>
          <w:sz w:val="22"/>
        </w:rPr>
        <w:t>.</w:t>
      </w:r>
    </w:p>
    <w:p w:rsidR="005775EE" w:rsidRDefault="005775EE" w:rsidP="005775EE">
      <w:pPr>
        <w:rPr>
          <w:b/>
          <w:sz w:val="22"/>
          <w:u w:val="single"/>
        </w:rPr>
      </w:pPr>
    </w:p>
    <w:p w:rsidR="005775EE" w:rsidRPr="00596ACC" w:rsidRDefault="00664914" w:rsidP="005775EE">
      <w:pPr>
        <w:rPr>
          <w:sz w:val="22"/>
        </w:rPr>
      </w:pPr>
      <w:r>
        <w:rPr>
          <w:b/>
          <w:sz w:val="22"/>
          <w:u w:val="single"/>
        </w:rPr>
        <w:t xml:space="preserve">Step 4: </w:t>
      </w:r>
      <w:r w:rsidR="00596ACC">
        <w:rPr>
          <w:b/>
          <w:sz w:val="22"/>
          <w:u w:val="single"/>
        </w:rPr>
        <w:t>Literature Review</w:t>
      </w:r>
      <w:r w:rsidR="005775EE" w:rsidRPr="00D30770">
        <w:rPr>
          <w:b/>
          <w:sz w:val="22"/>
          <w:u w:val="single"/>
        </w:rPr>
        <w:t>:</w:t>
      </w:r>
      <w:r w:rsidR="00596ACC">
        <w:rPr>
          <w:sz w:val="22"/>
        </w:rPr>
        <w:t xml:space="preserve">  By the 2</w:t>
      </w:r>
      <w:r w:rsidR="00596ACC" w:rsidRPr="00596ACC">
        <w:rPr>
          <w:sz w:val="22"/>
          <w:vertAlign w:val="superscript"/>
        </w:rPr>
        <w:t>nd</w:t>
      </w:r>
      <w:r w:rsidR="00596ACC">
        <w:rPr>
          <w:sz w:val="22"/>
        </w:rPr>
        <w:t xml:space="preserve"> Wednesday, at the beginning of class, students will </w:t>
      </w:r>
      <w:r w:rsidR="005775EE">
        <w:rPr>
          <w:sz w:val="22"/>
        </w:rPr>
        <w:t>submit a fi</w:t>
      </w:r>
      <w:r w:rsidR="00596ACC">
        <w:rPr>
          <w:sz w:val="22"/>
        </w:rPr>
        <w:t>nal draft of the APA style literature review</w:t>
      </w:r>
      <w:r w:rsidR="005775EE">
        <w:rPr>
          <w:sz w:val="22"/>
        </w:rPr>
        <w:t xml:space="preserve"> summarizing </w:t>
      </w:r>
      <w:r w:rsidR="00596ACC">
        <w:rPr>
          <w:sz w:val="22"/>
        </w:rPr>
        <w:t xml:space="preserve">their questioned topic, why it is compelling and pertinent for the public to be made aware, what scientific research and professionals within the </w:t>
      </w:r>
      <w:r>
        <w:rPr>
          <w:sz w:val="22"/>
        </w:rPr>
        <w:t xml:space="preserve">related </w:t>
      </w:r>
      <w:r w:rsidR="00596ACC">
        <w:rPr>
          <w:sz w:val="22"/>
        </w:rPr>
        <w:t>field</w:t>
      </w:r>
      <w:r>
        <w:rPr>
          <w:sz w:val="22"/>
        </w:rPr>
        <w:t>(s)</w:t>
      </w:r>
      <w:r w:rsidR="00596ACC">
        <w:rPr>
          <w:sz w:val="22"/>
        </w:rPr>
        <w:t xml:space="preserve"> find evident of the explored diagnosis-related question, and</w:t>
      </w:r>
      <w:r>
        <w:rPr>
          <w:sz w:val="22"/>
        </w:rPr>
        <w:t xml:space="preserve"> include a well-thought and articulated proposal of what you (the student) intend to do to make the public aware of this information in an approachable manner using laymen’s terms</w:t>
      </w:r>
      <w:r w:rsidR="00596ACC">
        <w:rPr>
          <w:sz w:val="22"/>
        </w:rPr>
        <w:t xml:space="preserve"> </w:t>
      </w:r>
      <w:r>
        <w:rPr>
          <w:sz w:val="22"/>
        </w:rPr>
        <w:t>.  This final draft should include the APA cover page, abstract, literature review with proposal, and a references page. This project</w:t>
      </w:r>
      <w:r w:rsidR="005775EE">
        <w:rPr>
          <w:sz w:val="22"/>
        </w:rPr>
        <w:t xml:space="preserve"> is worth 100 points.  </w:t>
      </w:r>
    </w:p>
    <w:p w:rsidR="005775EE" w:rsidRDefault="005775EE" w:rsidP="005775EE">
      <w:pPr>
        <w:rPr>
          <w:sz w:val="22"/>
        </w:rPr>
      </w:pPr>
      <w:r>
        <w:rPr>
          <w:sz w:val="22"/>
        </w:rPr>
        <w:t xml:space="preserve"> </w:t>
      </w:r>
    </w:p>
    <w:p w:rsidR="00664914" w:rsidRDefault="005775EE" w:rsidP="005775EE">
      <w:pPr>
        <w:rPr>
          <w:b/>
          <w:i/>
          <w:sz w:val="22"/>
        </w:rPr>
      </w:pPr>
      <w:r>
        <w:rPr>
          <w:sz w:val="22"/>
        </w:rPr>
        <w:t xml:space="preserve"> </w:t>
      </w:r>
      <w:r>
        <w:rPr>
          <w:b/>
          <w:i/>
          <w:sz w:val="22"/>
        </w:rPr>
        <w:t>Research activities will not be accepted late without an excuse approved by the instructor.  Excuses will only be permitted in extreme circumstances (pending instructor approval).  Failure to adequately prepare in advance for an assignment does not constitute an extreme circumstance.  Late activities that are not excused by the instructor will receive no points.  It is your responsibility to submit your activities on time on the day that they are due.</w:t>
      </w:r>
    </w:p>
    <w:p w:rsidR="00664914" w:rsidRDefault="00664914" w:rsidP="005775EE">
      <w:pPr>
        <w:rPr>
          <w:b/>
          <w:i/>
          <w:sz w:val="22"/>
        </w:rPr>
      </w:pPr>
    </w:p>
    <w:p w:rsidR="005775EE" w:rsidRPr="000D5D68" w:rsidRDefault="005775EE" w:rsidP="005775EE">
      <w:pPr>
        <w:rPr>
          <w:b/>
          <w:i/>
          <w:sz w:val="22"/>
        </w:rPr>
      </w:pPr>
    </w:p>
    <w:p w:rsidR="00664914" w:rsidRPr="00664914" w:rsidRDefault="00664914" w:rsidP="005775EE">
      <w:pPr>
        <w:rPr>
          <w:sz w:val="22"/>
        </w:rPr>
      </w:pPr>
      <w:r>
        <w:rPr>
          <w:b/>
          <w:sz w:val="22"/>
          <w:u w:val="single"/>
        </w:rPr>
        <w:t>Step 5: Proof of Public Awareness Outreach:</w:t>
      </w:r>
      <w:r>
        <w:rPr>
          <w:sz w:val="22"/>
        </w:rPr>
        <w:t xml:space="preserve"> By the 3</w:t>
      </w:r>
      <w:r w:rsidRPr="00664914">
        <w:rPr>
          <w:sz w:val="22"/>
          <w:vertAlign w:val="superscript"/>
        </w:rPr>
        <w:t>rd</w:t>
      </w:r>
      <w:r>
        <w:rPr>
          <w:sz w:val="22"/>
        </w:rPr>
        <w:t xml:space="preserve"> Wednesday, at the beginning of class, students must submit some sort of proof (could be a video of your public presentation, a launched website or video, a children’s book you created along with a video of you reading it to kids—could be almost anything—your imagination is your only limitation) that you have conducted a public awareness/outreach component. Remember, the key to this activity is to make your research approachable and relevant to the population to which you present. For example, you research childhood PTSD that occurs following witnessing domestic violence and police response. Maybe you can share information with the local police about child reactions to police intervention and ways police can be soothing and non-traumatizing to children that are in the homes to which they respond.</w:t>
      </w:r>
      <w:r w:rsidR="007E665C">
        <w:rPr>
          <w:sz w:val="22"/>
        </w:rPr>
        <w:t xml:space="preserve"> This assignment is worth 10 points.</w:t>
      </w:r>
    </w:p>
    <w:p w:rsidR="00664914" w:rsidRDefault="00664914" w:rsidP="005775EE">
      <w:pPr>
        <w:rPr>
          <w:b/>
          <w:sz w:val="22"/>
          <w:u w:val="single"/>
        </w:rPr>
      </w:pPr>
    </w:p>
    <w:p w:rsidR="00664914" w:rsidRDefault="00664914" w:rsidP="005775EE">
      <w:pPr>
        <w:rPr>
          <w:b/>
          <w:sz w:val="22"/>
          <w:u w:val="single"/>
        </w:rPr>
      </w:pPr>
    </w:p>
    <w:p w:rsidR="005775EE" w:rsidRPr="00664914" w:rsidRDefault="00DD5981" w:rsidP="005775EE">
      <w:pPr>
        <w:rPr>
          <w:sz w:val="22"/>
        </w:rPr>
      </w:pPr>
      <w:r>
        <w:rPr>
          <w:b/>
          <w:sz w:val="22"/>
          <w:u w:val="single"/>
        </w:rPr>
        <w:t xml:space="preserve">Step 6: </w:t>
      </w:r>
      <w:r w:rsidR="007E665C">
        <w:rPr>
          <w:b/>
          <w:sz w:val="22"/>
          <w:u w:val="single"/>
        </w:rPr>
        <w:t xml:space="preserve">Literature Review and Public Awareness Class </w:t>
      </w:r>
      <w:r w:rsidR="005775EE" w:rsidRPr="007E665C">
        <w:rPr>
          <w:b/>
          <w:sz w:val="22"/>
          <w:u w:val="single"/>
        </w:rPr>
        <w:t>Presentation:</w:t>
      </w:r>
      <w:r w:rsidR="005775EE">
        <w:rPr>
          <w:sz w:val="22"/>
        </w:rPr>
        <w:t xml:space="preserve">  </w:t>
      </w:r>
      <w:r>
        <w:rPr>
          <w:sz w:val="22"/>
        </w:rPr>
        <w:t xml:space="preserve">Presentations will occur on the third Friday, fourth Monday, and fourth Tuesday. Students will sign up the first day of class for a presentation time. </w:t>
      </w:r>
      <w:r w:rsidR="005775EE">
        <w:rPr>
          <w:sz w:val="22"/>
        </w:rPr>
        <w:t>Dispensing research in a public forum is a critical function of psychologists.  In order to enhance research presentation skills and oral speaking skills (key components of a quality liberal arts education), each stude</w:t>
      </w:r>
      <w:r w:rsidR="007E665C">
        <w:rPr>
          <w:sz w:val="22"/>
        </w:rPr>
        <w:t>nt will develop and deliver a 15</w:t>
      </w:r>
      <w:r w:rsidR="005775EE">
        <w:rPr>
          <w:sz w:val="22"/>
        </w:rPr>
        <w:t>-minute research presentation based on th</w:t>
      </w:r>
      <w:r w:rsidR="007E665C">
        <w:rPr>
          <w:sz w:val="22"/>
        </w:rPr>
        <w:t xml:space="preserve">eir literature review and public awareness presentation. </w:t>
      </w:r>
      <w:r w:rsidR="005775EE">
        <w:rPr>
          <w:sz w:val="22"/>
        </w:rPr>
        <w:t xml:space="preserve">Microsoft PowerPoint will be used in all presentations.  The presentation will be worth 50 points.  </w:t>
      </w:r>
      <w:r w:rsidR="005775EE">
        <w:rPr>
          <w:b/>
          <w:i/>
          <w:sz w:val="22"/>
        </w:rPr>
        <w:t>No presentations will be made-up without a documented excuse that the instructor deems sufficient to warrant missing the presentation.  Contact the instructor prior to the absence in order to verify that the excuse warrants presentation make-up.</w:t>
      </w:r>
    </w:p>
    <w:p w:rsidR="00BB0450" w:rsidRDefault="00BB0450" w:rsidP="005775EE">
      <w:pPr>
        <w:rPr>
          <w:sz w:val="22"/>
        </w:rPr>
      </w:pPr>
    </w:p>
    <w:p w:rsidR="00BB0450" w:rsidRDefault="007E665C" w:rsidP="00BB0450">
      <w:pPr>
        <w:rPr>
          <w:sz w:val="22"/>
        </w:rPr>
      </w:pPr>
      <w:r>
        <w:rPr>
          <w:b/>
          <w:sz w:val="22"/>
        </w:rPr>
        <w:t>Class Presentation</w:t>
      </w:r>
      <w:r w:rsidR="00BB0450" w:rsidRPr="00B31566">
        <w:rPr>
          <w:b/>
          <w:sz w:val="22"/>
        </w:rPr>
        <w:t xml:space="preserve"> Evaluation and Feedback:</w:t>
      </w:r>
      <w:r w:rsidR="00BB0450" w:rsidRPr="00B31566">
        <w:rPr>
          <w:b/>
          <w:i/>
          <w:sz w:val="22"/>
        </w:rPr>
        <w:t xml:space="preserve"> </w:t>
      </w:r>
      <w:r>
        <w:rPr>
          <w:sz w:val="22"/>
        </w:rPr>
        <w:t xml:space="preserve"> Presentations will be graded based on an established rubric that will be used by your instructor and peers.</w:t>
      </w:r>
      <w:r w:rsidR="00BB0450">
        <w:rPr>
          <w:sz w:val="22"/>
        </w:rPr>
        <w:t xml:space="preserve"> </w:t>
      </w:r>
      <w:r>
        <w:rPr>
          <w:sz w:val="22"/>
        </w:rPr>
        <w:t xml:space="preserve">The rubric will include scalable presentation criteria that will be averaged for a final score. </w:t>
      </w:r>
      <w:r w:rsidR="00BB0450">
        <w:rPr>
          <w:sz w:val="22"/>
        </w:rPr>
        <w:t>When evaluat</w:t>
      </w:r>
      <w:r>
        <w:rPr>
          <w:sz w:val="22"/>
        </w:rPr>
        <w:t>ing a peer</w:t>
      </w:r>
      <w:r w:rsidR="00BB0450">
        <w:rPr>
          <w:sz w:val="22"/>
        </w:rPr>
        <w:t>, you should be very specific about the behaviors</w:t>
      </w:r>
      <w:r>
        <w:rPr>
          <w:sz w:val="22"/>
        </w:rPr>
        <w:t>/specifics</w:t>
      </w:r>
      <w:r w:rsidR="00BB0450">
        <w:rPr>
          <w:sz w:val="22"/>
        </w:rPr>
        <w:t xml:space="preserve"> that led to your overall evaluation.  You should also be sure to balance positive and negative feedback and to phrase negative feedback in a constructive manner.  Suggestions for improvement or alternate behavior are very important when constructive criticism is offered.  As a good group member you should strive to show the highest level of professionalism.  </w:t>
      </w:r>
    </w:p>
    <w:p w:rsidR="00BB0450" w:rsidRDefault="00BB0450" w:rsidP="00BB0450">
      <w:pPr>
        <w:rPr>
          <w:sz w:val="22"/>
        </w:rPr>
      </w:pPr>
    </w:p>
    <w:p w:rsidR="00841768" w:rsidRDefault="00BB0450" w:rsidP="005775EE">
      <w:pPr>
        <w:rPr>
          <w:b/>
          <w:i/>
          <w:sz w:val="22"/>
        </w:rPr>
      </w:pPr>
      <w:r>
        <w:rPr>
          <w:sz w:val="22"/>
        </w:rPr>
        <w:t>Each group member will evaluate your performance on the following dimensio</w:t>
      </w:r>
      <w:r w:rsidR="007E665C">
        <w:rPr>
          <w:sz w:val="22"/>
        </w:rPr>
        <w:t>ns: 1) clarity of the researched topic and ability to communicate a compelling argument for the importance of the topic</w:t>
      </w:r>
      <w:r w:rsidR="00DD5981">
        <w:rPr>
          <w:sz w:val="22"/>
        </w:rPr>
        <w:t xml:space="preserve"> 2) professionalism, respect for the 15 minute expectation,</w:t>
      </w:r>
      <w:r>
        <w:rPr>
          <w:sz w:val="22"/>
        </w:rPr>
        <w:t xml:space="preserve"> and preparedness</w:t>
      </w:r>
      <w:r w:rsidR="00DD5981">
        <w:rPr>
          <w:sz w:val="22"/>
        </w:rPr>
        <w:t xml:space="preserve"> in presentation, 3) quality of the </w:t>
      </w:r>
      <w:proofErr w:type="spellStart"/>
      <w:r w:rsidR="00DD5981">
        <w:rPr>
          <w:sz w:val="22"/>
        </w:rPr>
        <w:t>Powerpoint</w:t>
      </w:r>
      <w:proofErr w:type="spellEnd"/>
      <w:r w:rsidR="00DD5981">
        <w:rPr>
          <w:sz w:val="22"/>
        </w:rPr>
        <w:t>, 4) understanding of the presented material and ability to communicate effectively, and 5) the appropriateness/effectiveness of the public awareness activity</w:t>
      </w:r>
      <w:r>
        <w:rPr>
          <w:sz w:val="22"/>
        </w:rPr>
        <w:t xml:space="preserve">.  </w:t>
      </w:r>
      <w:r w:rsidRPr="00B31566">
        <w:rPr>
          <w:b/>
          <w:i/>
          <w:sz w:val="22"/>
        </w:rPr>
        <w:t>DO NOT AWARD POINTS BASED ON PERSONALITY, FRIENDSHIP, OR LIKEABILITY.  THIS SHOULD BE STRICTLY BASED ON PERFORMANCE AND YOU SHOULD CITE SPECIFIC EXAMPLES OF STRONG PERFORMANCE OR AREAS FOR IMPROVEMENT.</w:t>
      </w:r>
    </w:p>
    <w:p w:rsidR="00BB0450" w:rsidRPr="00841768" w:rsidRDefault="00841768" w:rsidP="005775EE">
      <w:pPr>
        <w:rPr>
          <w:sz w:val="22"/>
        </w:rPr>
      </w:pPr>
      <w:r>
        <w:rPr>
          <w:b/>
          <w:sz w:val="22"/>
        </w:rPr>
        <w:t xml:space="preserve">Movie Assessment/Case Study: </w:t>
      </w:r>
      <w:r>
        <w:rPr>
          <w:sz w:val="22"/>
        </w:rPr>
        <w:t>On the third Monday, at the beginning of class, students will turn in a 1-2 page case study of a movie character of their choice. This case study should give a brief summary of the movie and the challenges the character faced. Students will complete a formal mental health assessment on the character (like the example formats provided by the instructor) in which mental health diagnosis symptoms and one or more diagnoses, if appropriate, are identified. The assessment should include a treatment plan that identifies appropriate treatment modalities and goals for therapy. A final paragraph should include an explanation of ruled-out diagnoses that the character showed high traits of, but did not meet diagnostic criteria.</w:t>
      </w:r>
      <w:r w:rsidR="000A26A5">
        <w:rPr>
          <w:sz w:val="22"/>
        </w:rPr>
        <w:t xml:space="preserve"> This project is worth 50 points.</w:t>
      </w:r>
    </w:p>
    <w:p w:rsidR="005775EE" w:rsidRDefault="005775EE" w:rsidP="005775EE">
      <w:pPr>
        <w:rPr>
          <w:sz w:val="22"/>
        </w:rPr>
      </w:pPr>
      <w:r>
        <w:rPr>
          <w:sz w:val="22"/>
        </w:rPr>
        <w:t xml:space="preserve">  </w:t>
      </w:r>
    </w:p>
    <w:p w:rsidR="005775EE" w:rsidRDefault="005775EE" w:rsidP="005775EE">
      <w:pPr>
        <w:rPr>
          <w:sz w:val="22"/>
        </w:rPr>
      </w:pPr>
      <w:r>
        <w:rPr>
          <w:b/>
          <w:sz w:val="22"/>
        </w:rPr>
        <w:t>Class Participation</w:t>
      </w:r>
      <w:r w:rsidR="0076314A">
        <w:rPr>
          <w:sz w:val="22"/>
        </w:rPr>
        <w:t xml:space="preserve">: </w:t>
      </w:r>
      <w:r>
        <w:rPr>
          <w:sz w:val="22"/>
        </w:rPr>
        <w:t xml:space="preserve">Student engagement in a course is a reliable predictor of learning outcomes.  The ability to think deeply about material and integrate it one’s unique views and perspectives is vital to effective learning.  Therefore, students are expected to participate regularly during class in an insightful and thoughtful </w:t>
      </w:r>
      <w:proofErr w:type="gramStart"/>
      <w:r>
        <w:rPr>
          <w:sz w:val="22"/>
        </w:rPr>
        <w:t>manner which</w:t>
      </w:r>
      <w:proofErr w:type="gramEnd"/>
      <w:r>
        <w:rPr>
          <w:sz w:val="22"/>
        </w:rPr>
        <w:t xml:space="preserve"> respects the viewpoints of other students and the instructor.  Students are also expected to be attentive and nondisruptive during class.  This includes arriving to class on-time, turning off all cell phones, remaining awake and alert, and avoiding distractions such as newspaper reading, knitting, web surfing, etc.  Students choosing to engage in such behaviors will </w:t>
      </w:r>
      <w:r w:rsidR="00DD5981">
        <w:rPr>
          <w:sz w:val="22"/>
        </w:rPr>
        <w:t>be asked to leave the class forfeiting their attendance points</w:t>
      </w:r>
      <w:r>
        <w:rPr>
          <w:sz w:val="22"/>
        </w:rPr>
        <w:t xml:space="preserve">.  </w:t>
      </w:r>
    </w:p>
    <w:p w:rsidR="005775EE" w:rsidRDefault="005775EE" w:rsidP="005775EE">
      <w:pPr>
        <w:rPr>
          <w:sz w:val="22"/>
        </w:rPr>
      </w:pPr>
    </w:p>
    <w:p w:rsidR="005775EE" w:rsidRPr="00294AD3" w:rsidRDefault="005775EE" w:rsidP="005775EE">
      <w:pPr>
        <w:rPr>
          <w:b/>
          <w:i/>
          <w:sz w:val="22"/>
        </w:rPr>
      </w:pPr>
      <w:r>
        <w:rPr>
          <w:sz w:val="22"/>
        </w:rPr>
        <w:t>If the behavior 1) is habitual, 2) becomes significantly disruptive, 3) interferes with the instructor’s ability to teach effectively, or 4) disrupts the learning processes of other students</w:t>
      </w:r>
      <w:r w:rsidRPr="00294AD3">
        <w:rPr>
          <w:b/>
          <w:i/>
          <w:sz w:val="22"/>
        </w:rPr>
        <w:t xml:space="preserve">, the offender will be asked to leave the course immediately and a failing grade will result.  </w:t>
      </w:r>
    </w:p>
    <w:p w:rsidR="005775EE" w:rsidRDefault="005775EE" w:rsidP="005775EE">
      <w:pPr>
        <w:rPr>
          <w:sz w:val="22"/>
        </w:rPr>
      </w:pPr>
    </w:p>
    <w:p w:rsidR="005775EE" w:rsidRDefault="005775EE" w:rsidP="005775EE">
      <w:pPr>
        <w:rPr>
          <w:sz w:val="22"/>
        </w:rPr>
      </w:pPr>
      <w:r w:rsidRPr="00B36DE0">
        <w:rPr>
          <w:b/>
          <w:i/>
          <w:sz w:val="22"/>
        </w:rPr>
        <w:t>If a student is tardy by more than 10 minutes, the instructor reserves the right to count this as an absence.</w:t>
      </w:r>
      <w:r>
        <w:rPr>
          <w:sz w:val="22"/>
        </w:rPr>
        <w:t xml:space="preserve">  </w:t>
      </w:r>
    </w:p>
    <w:p w:rsidR="005775EE" w:rsidRDefault="005775EE" w:rsidP="005775EE">
      <w:pPr>
        <w:rPr>
          <w:sz w:val="22"/>
        </w:rPr>
      </w:pPr>
    </w:p>
    <w:p w:rsidR="005775EE" w:rsidRDefault="005775EE" w:rsidP="005775EE">
      <w:pPr>
        <w:rPr>
          <w:sz w:val="22"/>
        </w:rPr>
      </w:pPr>
      <w:r>
        <w:rPr>
          <w:b/>
          <w:sz w:val="22"/>
        </w:rPr>
        <w:t>Grading:</w:t>
      </w:r>
      <w:r>
        <w:rPr>
          <w:sz w:val="22"/>
        </w:rPr>
        <w:t xml:space="preserve">  </w:t>
      </w:r>
      <w:r w:rsidR="00E14C2C">
        <w:rPr>
          <w:sz w:val="22"/>
        </w:rPr>
        <w:t xml:space="preserve">To support preventing grader bias, blind grading will be used as much as possible. Each student will select a number to represent them and will use this on any submitted test or assignment. This system cannot be used on presentations. </w:t>
      </w:r>
      <w:r w:rsidR="00841768">
        <w:rPr>
          <w:sz w:val="22"/>
        </w:rPr>
        <w:t xml:space="preserve">Grades </w:t>
      </w:r>
      <w:r>
        <w:rPr>
          <w:sz w:val="22"/>
        </w:rPr>
        <w:t xml:space="preserve">will be figured according to the following scale: 100-93% A; 92.9-90% A-; 89.9-87% B+; 86.9-83% B; 82.9-80% B-; 79.9-77% C+; 76.9-73% C; 72.9-70% C-; 69.9-67% D+; 69.9-63% D; 62.9-60% D-; 59% and below F.  </w:t>
      </w:r>
    </w:p>
    <w:p w:rsidR="005775EE" w:rsidRDefault="005775EE" w:rsidP="005775EE">
      <w:pPr>
        <w:rPr>
          <w:sz w:val="22"/>
        </w:rPr>
      </w:pPr>
    </w:p>
    <w:p w:rsidR="005775EE" w:rsidRDefault="005775EE" w:rsidP="005775EE">
      <w:pPr>
        <w:rPr>
          <w:b/>
          <w:sz w:val="22"/>
        </w:rPr>
      </w:pPr>
      <w:r>
        <w:rPr>
          <w:b/>
          <w:sz w:val="22"/>
        </w:rPr>
        <w:t>Point Distribution</w:t>
      </w:r>
    </w:p>
    <w:p w:rsidR="005775EE" w:rsidRDefault="008B3AC6" w:rsidP="005775EE">
      <w:pPr>
        <w:rPr>
          <w:sz w:val="22"/>
        </w:rPr>
      </w:pPr>
      <w:r>
        <w:rPr>
          <w:sz w:val="22"/>
        </w:rPr>
        <w:t>Exams: 2 exams, 100 pts each</w:t>
      </w:r>
      <w:r>
        <w:rPr>
          <w:sz w:val="22"/>
        </w:rPr>
        <w:tab/>
      </w:r>
      <w:r>
        <w:rPr>
          <w:sz w:val="22"/>
        </w:rPr>
        <w:tab/>
        <w:t>200</w:t>
      </w:r>
      <w:r w:rsidR="005775EE">
        <w:rPr>
          <w:sz w:val="22"/>
        </w:rPr>
        <w:t xml:space="preserve"> points</w:t>
      </w:r>
    </w:p>
    <w:p w:rsidR="005775EE" w:rsidRDefault="000A26A5" w:rsidP="005775EE">
      <w:pPr>
        <w:rPr>
          <w:sz w:val="22"/>
        </w:rPr>
      </w:pPr>
      <w:r>
        <w:rPr>
          <w:sz w:val="22"/>
        </w:rPr>
        <w:t>Topic</w:t>
      </w:r>
      <w:r w:rsidR="005775EE">
        <w:rPr>
          <w:sz w:val="22"/>
        </w:rPr>
        <w:t xml:space="preserve"> Proposal        </w:t>
      </w:r>
      <w:r w:rsidR="000400B7">
        <w:rPr>
          <w:sz w:val="22"/>
        </w:rPr>
        <w:t xml:space="preserve">                            </w:t>
      </w:r>
      <w:r>
        <w:rPr>
          <w:sz w:val="22"/>
        </w:rPr>
        <w:t xml:space="preserve">     </w:t>
      </w:r>
      <w:r w:rsidR="000400B7">
        <w:rPr>
          <w:sz w:val="22"/>
        </w:rPr>
        <w:t xml:space="preserve">  10</w:t>
      </w:r>
      <w:r w:rsidR="005775EE">
        <w:rPr>
          <w:sz w:val="22"/>
        </w:rPr>
        <w:t xml:space="preserve"> points</w:t>
      </w:r>
    </w:p>
    <w:p w:rsidR="005775EE" w:rsidRDefault="000A26A5" w:rsidP="005775EE">
      <w:pPr>
        <w:rPr>
          <w:sz w:val="22"/>
        </w:rPr>
      </w:pPr>
      <w:r>
        <w:rPr>
          <w:sz w:val="22"/>
        </w:rPr>
        <w:t>Reference Page &amp; Abstract</w:t>
      </w:r>
      <w:r w:rsidR="005775EE">
        <w:rPr>
          <w:sz w:val="22"/>
        </w:rPr>
        <w:tab/>
      </w:r>
      <w:r w:rsidR="005775EE">
        <w:rPr>
          <w:sz w:val="22"/>
        </w:rPr>
        <w:tab/>
        <w:t xml:space="preserve">  10 points</w:t>
      </w:r>
    </w:p>
    <w:p w:rsidR="005775EE" w:rsidRDefault="000A26A5" w:rsidP="005775EE">
      <w:pPr>
        <w:rPr>
          <w:sz w:val="22"/>
        </w:rPr>
      </w:pPr>
      <w:r>
        <w:rPr>
          <w:sz w:val="22"/>
        </w:rPr>
        <w:t>Annotated Bibliography</w:t>
      </w:r>
      <w:r>
        <w:rPr>
          <w:sz w:val="22"/>
        </w:rPr>
        <w:tab/>
      </w:r>
      <w:r>
        <w:rPr>
          <w:sz w:val="22"/>
        </w:rPr>
        <w:tab/>
      </w:r>
      <w:r w:rsidR="005775EE">
        <w:rPr>
          <w:sz w:val="22"/>
        </w:rPr>
        <w:tab/>
        <w:t xml:space="preserve">  10 points</w:t>
      </w:r>
    </w:p>
    <w:p w:rsidR="005775EE" w:rsidRDefault="000A26A5" w:rsidP="005775EE">
      <w:pPr>
        <w:rPr>
          <w:sz w:val="22"/>
        </w:rPr>
      </w:pPr>
      <w:r>
        <w:rPr>
          <w:sz w:val="22"/>
        </w:rPr>
        <w:t xml:space="preserve">Class </w:t>
      </w:r>
      <w:r w:rsidR="005775EE">
        <w:rPr>
          <w:sz w:val="22"/>
        </w:rPr>
        <w:t>Presentation</w:t>
      </w:r>
      <w:r w:rsidR="005775EE">
        <w:rPr>
          <w:sz w:val="22"/>
        </w:rPr>
        <w:tab/>
      </w:r>
      <w:r w:rsidR="005775EE">
        <w:rPr>
          <w:sz w:val="22"/>
        </w:rPr>
        <w:tab/>
      </w:r>
      <w:r w:rsidR="005775EE">
        <w:rPr>
          <w:sz w:val="22"/>
        </w:rPr>
        <w:tab/>
        <w:t xml:space="preserve">  50 points</w:t>
      </w:r>
    </w:p>
    <w:p w:rsidR="005775EE" w:rsidRDefault="000A26A5" w:rsidP="005775EE">
      <w:pPr>
        <w:rPr>
          <w:sz w:val="22"/>
        </w:rPr>
      </w:pPr>
      <w:r>
        <w:rPr>
          <w:sz w:val="22"/>
        </w:rPr>
        <w:t>Proof of Public Awareness</w:t>
      </w:r>
      <w:r w:rsidR="005775EE">
        <w:rPr>
          <w:sz w:val="22"/>
        </w:rPr>
        <w:tab/>
      </w:r>
      <w:r>
        <w:rPr>
          <w:sz w:val="22"/>
        </w:rPr>
        <w:tab/>
        <w:t xml:space="preserve">  10</w:t>
      </w:r>
      <w:r w:rsidR="005775EE">
        <w:rPr>
          <w:sz w:val="22"/>
        </w:rPr>
        <w:t xml:space="preserve"> points</w:t>
      </w:r>
    </w:p>
    <w:p w:rsidR="005775EE" w:rsidRDefault="000A26A5" w:rsidP="005775EE">
      <w:pPr>
        <w:rPr>
          <w:sz w:val="22"/>
        </w:rPr>
      </w:pPr>
      <w:r>
        <w:rPr>
          <w:sz w:val="22"/>
        </w:rPr>
        <w:t>Movie Assessment/Case Study</w:t>
      </w:r>
      <w:r>
        <w:rPr>
          <w:sz w:val="22"/>
        </w:rPr>
        <w:tab/>
      </w:r>
      <w:r>
        <w:rPr>
          <w:sz w:val="22"/>
        </w:rPr>
        <w:tab/>
        <w:t xml:space="preserve">  5</w:t>
      </w:r>
      <w:r w:rsidR="000400B7">
        <w:rPr>
          <w:sz w:val="22"/>
        </w:rPr>
        <w:t>0</w:t>
      </w:r>
      <w:r w:rsidR="005775EE">
        <w:rPr>
          <w:sz w:val="22"/>
        </w:rPr>
        <w:t xml:space="preserve"> points</w:t>
      </w:r>
    </w:p>
    <w:p w:rsidR="005775EE" w:rsidRPr="0033623F" w:rsidRDefault="000A26A5" w:rsidP="005775EE">
      <w:pPr>
        <w:rPr>
          <w:sz w:val="22"/>
          <w:u w:val="single"/>
        </w:rPr>
      </w:pPr>
      <w:r>
        <w:rPr>
          <w:sz w:val="22"/>
          <w:u w:val="single"/>
        </w:rPr>
        <w:t>Literature Review</w:t>
      </w:r>
      <w:r w:rsidR="005775EE" w:rsidRPr="0033623F">
        <w:rPr>
          <w:sz w:val="22"/>
          <w:u w:val="single"/>
        </w:rPr>
        <w:tab/>
      </w:r>
      <w:r w:rsidR="005775EE" w:rsidRPr="0033623F">
        <w:rPr>
          <w:sz w:val="22"/>
          <w:u w:val="single"/>
        </w:rPr>
        <w:tab/>
      </w:r>
      <w:r w:rsidR="005775EE" w:rsidRPr="0033623F">
        <w:rPr>
          <w:sz w:val="22"/>
          <w:u w:val="single"/>
        </w:rPr>
        <w:tab/>
        <w:t>100 points</w:t>
      </w:r>
    </w:p>
    <w:p w:rsidR="005775EE" w:rsidRPr="00FB020D" w:rsidRDefault="005775EE" w:rsidP="005775EE">
      <w:pPr>
        <w:rPr>
          <w:sz w:val="22"/>
        </w:rPr>
      </w:pPr>
      <w:r>
        <w:rPr>
          <w:sz w:val="22"/>
        </w:rPr>
        <w:t>Total</w:t>
      </w:r>
      <w:r>
        <w:rPr>
          <w:sz w:val="22"/>
        </w:rPr>
        <w:tab/>
      </w:r>
      <w:r>
        <w:rPr>
          <w:sz w:val="22"/>
        </w:rPr>
        <w:tab/>
      </w:r>
      <w:r>
        <w:rPr>
          <w:sz w:val="22"/>
        </w:rPr>
        <w:tab/>
      </w:r>
      <w:r>
        <w:rPr>
          <w:sz w:val="22"/>
        </w:rPr>
        <w:tab/>
      </w:r>
      <w:r>
        <w:rPr>
          <w:sz w:val="22"/>
        </w:rPr>
        <w:tab/>
      </w:r>
      <w:r w:rsidR="0076314A">
        <w:rPr>
          <w:sz w:val="22"/>
        </w:rPr>
        <w:t>440</w:t>
      </w:r>
      <w:r w:rsidR="008B3AC6">
        <w:rPr>
          <w:sz w:val="22"/>
        </w:rPr>
        <w:t xml:space="preserve"> points</w:t>
      </w:r>
    </w:p>
    <w:p w:rsidR="00E14C2C" w:rsidRDefault="00E14C2C" w:rsidP="005775EE">
      <w:pPr>
        <w:rPr>
          <w:b/>
          <w:sz w:val="22"/>
        </w:rPr>
      </w:pPr>
    </w:p>
    <w:p w:rsidR="00E14C2C" w:rsidRDefault="00E14C2C" w:rsidP="005775EE">
      <w:pPr>
        <w:rPr>
          <w:b/>
          <w:sz w:val="22"/>
        </w:rPr>
      </w:pPr>
    </w:p>
    <w:p w:rsidR="005775EE" w:rsidRDefault="005775EE" w:rsidP="005775EE">
      <w:pPr>
        <w:rPr>
          <w:b/>
          <w:sz w:val="22"/>
        </w:rPr>
      </w:pPr>
    </w:p>
    <w:p w:rsidR="005775EE" w:rsidRDefault="005775EE" w:rsidP="005775EE">
      <w:pPr>
        <w:rPr>
          <w:sz w:val="22"/>
        </w:rPr>
      </w:pPr>
      <w:r>
        <w:rPr>
          <w:b/>
          <w:sz w:val="22"/>
        </w:rPr>
        <w:t xml:space="preserve">Technology Requirements: </w:t>
      </w:r>
      <w:r>
        <w:rPr>
          <w:sz w:val="22"/>
        </w:rPr>
        <w:t xml:space="preserve">Students will be expected to regularly check Cornell College e-mail accounts for course-related announcements.  </w:t>
      </w:r>
      <w:r w:rsidR="000A26A5">
        <w:rPr>
          <w:sz w:val="22"/>
        </w:rPr>
        <w:t xml:space="preserve">Students will demonstrate proficiency in </w:t>
      </w:r>
      <w:r>
        <w:rPr>
          <w:sz w:val="22"/>
        </w:rPr>
        <w:t>using Microsoft PowerPoint to deliver final presentations.  Students will also be expected to effectively search online databases to conduct literature searches.</w:t>
      </w:r>
    </w:p>
    <w:p w:rsidR="005775EE" w:rsidRDefault="005775EE" w:rsidP="005775EE">
      <w:pPr>
        <w:rPr>
          <w:sz w:val="22"/>
        </w:rPr>
      </w:pPr>
    </w:p>
    <w:p w:rsidR="005775EE" w:rsidRDefault="005775EE" w:rsidP="005775EE">
      <w:pPr>
        <w:rPr>
          <w:sz w:val="22"/>
        </w:rPr>
      </w:pPr>
      <w:r>
        <w:rPr>
          <w:b/>
          <w:sz w:val="22"/>
        </w:rPr>
        <w:t>Statement on Diversity:</w:t>
      </w:r>
      <w:r>
        <w:rPr>
          <w:sz w:val="22"/>
        </w:rPr>
        <w:t xml:space="preserve"> A commitment to diversity has been widely recognized as a critical component shaping the future of psychology.  Diversity considerations will be incorporated throughout in-class discussions, lectures, and applied laboratory activities.</w:t>
      </w:r>
    </w:p>
    <w:p w:rsidR="005775EE" w:rsidRDefault="005775EE" w:rsidP="005775EE">
      <w:pPr>
        <w:rPr>
          <w:sz w:val="22"/>
        </w:rPr>
      </w:pPr>
    </w:p>
    <w:p w:rsidR="005775EE" w:rsidRDefault="005775EE" w:rsidP="005775EE">
      <w:pPr>
        <w:rPr>
          <w:sz w:val="22"/>
          <w:szCs w:val="22"/>
          <w:shd w:val="clear" w:color="auto" w:fill="F5F5F5"/>
        </w:rPr>
      </w:pPr>
      <w:r>
        <w:rPr>
          <w:b/>
          <w:sz w:val="22"/>
        </w:rPr>
        <w:t>Academic Honesty</w:t>
      </w:r>
      <w:r w:rsidRPr="000376D3">
        <w:rPr>
          <w:b/>
          <w:sz w:val="22"/>
        </w:rPr>
        <w:t xml:space="preserve">:  </w:t>
      </w:r>
      <w:r>
        <w:rPr>
          <w:b/>
          <w:sz w:val="22"/>
        </w:rPr>
        <w:t>“</w:t>
      </w:r>
      <w:r w:rsidRPr="000376D3">
        <w:rPr>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w:t>
      </w:r>
      <w:r>
        <w:rPr>
          <w:sz w:val="22"/>
          <w:szCs w:val="22"/>
          <w:shd w:val="clear" w:color="auto" w:fill="F5F5F5"/>
        </w:rPr>
        <w:t>logue, under the heading ‘</w:t>
      </w:r>
      <w:r w:rsidRPr="000376D3">
        <w:rPr>
          <w:sz w:val="22"/>
          <w:szCs w:val="22"/>
          <w:shd w:val="clear" w:color="auto" w:fill="F5F5F5"/>
        </w:rPr>
        <w:t>Academic Honesty</w:t>
      </w:r>
      <w:r>
        <w:rPr>
          <w:sz w:val="22"/>
          <w:szCs w:val="22"/>
          <w:shd w:val="clear" w:color="auto" w:fill="F5F5F5"/>
        </w:rPr>
        <w:t>’</w:t>
      </w:r>
      <w:r w:rsidRPr="000376D3">
        <w:rPr>
          <w:sz w:val="22"/>
          <w:szCs w:val="22"/>
          <w:shd w:val="clear" w:color="auto" w:fill="F5F5F5"/>
        </w:rPr>
        <w:t>."</w:t>
      </w:r>
      <w:r>
        <w:rPr>
          <w:sz w:val="22"/>
          <w:szCs w:val="22"/>
          <w:shd w:val="clear" w:color="auto" w:fill="F5F5F5"/>
        </w:rPr>
        <w:t xml:space="preserve">  </w:t>
      </w:r>
    </w:p>
    <w:p w:rsidR="005775EE" w:rsidRPr="000376D3" w:rsidRDefault="005775EE" w:rsidP="005775EE">
      <w:pPr>
        <w:rPr>
          <w:sz w:val="22"/>
          <w:szCs w:val="22"/>
          <w:shd w:val="clear" w:color="auto" w:fill="F5F5F5"/>
        </w:rPr>
      </w:pPr>
    </w:p>
    <w:p w:rsidR="005775EE" w:rsidRDefault="005775EE" w:rsidP="005775EE">
      <w:pPr>
        <w:rPr>
          <w:sz w:val="22"/>
          <w:szCs w:val="22"/>
          <w:shd w:val="clear" w:color="auto" w:fill="F5F5F5"/>
        </w:rPr>
      </w:pPr>
      <w:r w:rsidRPr="00BD4CC2">
        <w:rPr>
          <w:b/>
          <w:sz w:val="22"/>
        </w:rPr>
        <w:t>Academic Accommodations:</w:t>
      </w:r>
      <w:r>
        <w:rPr>
          <w:sz w:val="22"/>
        </w:rPr>
        <w:t xml:space="preserve"> “</w:t>
      </w:r>
      <w:r w:rsidRPr="009567C4">
        <w:rPr>
          <w:sz w:val="22"/>
          <w:szCs w:val="22"/>
          <w:shd w:val="clear" w:color="auto" w:fill="F5F5F5"/>
        </w:rPr>
        <w:t>Students who need accommodations for learning disabilities must provide documentation from a professional qualified to diagnose learning disabilities. For more information see</w:t>
      </w:r>
      <w:r w:rsidRPr="009567C4">
        <w:rPr>
          <w:rStyle w:val="apple-converted-space"/>
          <w:sz w:val="22"/>
          <w:szCs w:val="22"/>
          <w:shd w:val="clear" w:color="auto" w:fill="F5F5F5"/>
        </w:rPr>
        <w:t> </w:t>
      </w:r>
      <w:hyperlink r:id="rId4" w:history="1">
        <w:r w:rsidRPr="009567C4">
          <w:rPr>
            <w:rStyle w:val="Hyperlink"/>
            <w:sz w:val="22"/>
            <w:szCs w:val="22"/>
            <w:shd w:val="clear" w:color="auto" w:fill="F5F5F5"/>
          </w:rPr>
          <w:t>http://cornellcollege.edu/disabilities/documentation/index.shtml</w:t>
        </w:r>
        <w:r w:rsidRPr="009567C4">
          <w:rPr>
            <w:sz w:val="22"/>
            <w:szCs w:val="22"/>
            <w:u w:val="single"/>
            <w:shd w:val="clear" w:color="auto" w:fill="F5F5F5"/>
          </w:rPr>
          <w:br/>
        </w:r>
        <w:r w:rsidRPr="009567C4">
          <w:rPr>
            <w:sz w:val="22"/>
            <w:szCs w:val="22"/>
            <w:u w:val="single"/>
            <w:shd w:val="clear" w:color="auto" w:fill="F5F5F5"/>
          </w:rPr>
          <w:br/>
        </w:r>
      </w:hyperlink>
      <w:r w:rsidRPr="009567C4">
        <w:rPr>
          <w:sz w:val="22"/>
          <w:szCs w:val="22"/>
          <w:shd w:val="clear" w:color="auto" w:fill="F5F5F5"/>
        </w:rPr>
        <w:t>Students requesting services may schedule a meeting with the disabilities services coordinator as early as possible to discuss their needs and develop an individualized accommodation plan. Ideally, this meeting would take place well before the start of classes.</w:t>
      </w:r>
      <w:r w:rsidRPr="009567C4">
        <w:rPr>
          <w:sz w:val="22"/>
          <w:szCs w:val="22"/>
        </w:rPr>
        <w:br/>
      </w:r>
      <w:r w:rsidRPr="009567C4">
        <w:rPr>
          <w:sz w:val="22"/>
          <w:szCs w:val="22"/>
        </w:rPr>
        <w:br/>
      </w:r>
      <w:r w:rsidRPr="009567C4">
        <w:rPr>
          <w:sz w:val="22"/>
          <w:szCs w:val="22"/>
          <w:shd w:val="clear" w:color="auto" w:fill="F5F5F5"/>
        </w:rPr>
        <w:t>At the beginning of each course, the student must notify the instructor within the first three days of the term of any accommodations needed for the duration of the course.</w:t>
      </w:r>
      <w:r>
        <w:rPr>
          <w:sz w:val="22"/>
          <w:szCs w:val="22"/>
          <w:shd w:val="clear" w:color="auto" w:fill="F5F5F5"/>
        </w:rPr>
        <w:t xml:space="preserve">” </w:t>
      </w:r>
    </w:p>
    <w:p w:rsidR="005775EE" w:rsidRDefault="005775EE" w:rsidP="005775EE">
      <w:pPr>
        <w:rPr>
          <w:sz w:val="22"/>
          <w:szCs w:val="22"/>
          <w:shd w:val="clear" w:color="auto" w:fill="F5F5F5"/>
        </w:rPr>
      </w:pPr>
    </w:p>
    <w:p w:rsidR="005775EE" w:rsidRDefault="005775EE" w:rsidP="005775EE">
      <w:pPr>
        <w:rPr>
          <w:sz w:val="22"/>
        </w:rPr>
      </w:pPr>
      <w:r>
        <w:rPr>
          <w:sz w:val="22"/>
          <w:szCs w:val="22"/>
          <w:shd w:val="clear" w:color="auto" w:fill="F5F5F5"/>
        </w:rPr>
        <w:t>Students requesting accommodations should bring a documented list of suggested accommodations from the Office of Academic Advising. The course instructor will review the accommodation list with the student and agree upon reasonable accommodations.</w:t>
      </w:r>
    </w:p>
    <w:p w:rsidR="00477DC2" w:rsidRDefault="00477DC2">
      <w:pPr>
        <w:rPr>
          <w:sz w:val="22"/>
        </w:rPr>
      </w:pPr>
    </w:p>
    <w:p w:rsidR="00477DC2" w:rsidRDefault="00477DC2">
      <w:pPr>
        <w:rPr>
          <w:sz w:val="22"/>
        </w:rPr>
      </w:pPr>
    </w:p>
    <w:p w:rsidR="009A676B" w:rsidRDefault="009A676B" w:rsidP="005775EE">
      <w:pPr>
        <w:ind w:left="2880" w:firstLine="720"/>
        <w:rPr>
          <w:b/>
          <w:sz w:val="24"/>
          <w:szCs w:val="24"/>
        </w:rPr>
      </w:pPr>
      <w:r w:rsidRPr="005C10CC">
        <w:rPr>
          <w:b/>
          <w:sz w:val="24"/>
          <w:szCs w:val="24"/>
        </w:rPr>
        <w:t xml:space="preserve">Psychology </w:t>
      </w:r>
      <w:r w:rsidR="005775EE">
        <w:rPr>
          <w:b/>
          <w:sz w:val="24"/>
          <w:szCs w:val="24"/>
        </w:rPr>
        <w:t>282</w:t>
      </w:r>
    </w:p>
    <w:p w:rsidR="009A676B" w:rsidRPr="005C10CC" w:rsidRDefault="009A676B" w:rsidP="009A676B">
      <w:pPr>
        <w:jc w:val="center"/>
        <w:rPr>
          <w:sz w:val="24"/>
          <w:szCs w:val="24"/>
        </w:rPr>
      </w:pPr>
      <w:r w:rsidRPr="005C10CC">
        <w:rPr>
          <w:b/>
          <w:sz w:val="24"/>
          <w:szCs w:val="24"/>
        </w:rPr>
        <w:t>Course Schedule</w:t>
      </w:r>
    </w:p>
    <w:p w:rsidR="009A676B" w:rsidRDefault="009A676B" w:rsidP="009A676B">
      <w:pPr>
        <w:rPr>
          <w:sz w:val="22"/>
        </w:rPr>
      </w:pPr>
    </w:p>
    <w:p w:rsidR="009A676B" w:rsidRDefault="009A676B" w:rsidP="009A676B">
      <w:pPr>
        <w:rPr>
          <w:sz w:val="22"/>
          <w:u w:val="single"/>
        </w:rPr>
      </w:pPr>
      <w:r>
        <w:rPr>
          <w:sz w:val="22"/>
          <w:u w:val="single"/>
        </w:rPr>
        <w:t>Date</w:t>
      </w:r>
      <w:r>
        <w:rPr>
          <w:sz w:val="22"/>
          <w:u w:val="single"/>
        </w:rPr>
        <w:tab/>
      </w:r>
      <w:r>
        <w:rPr>
          <w:sz w:val="22"/>
          <w:u w:val="single"/>
        </w:rPr>
        <w:tab/>
      </w:r>
      <w:r>
        <w:rPr>
          <w:sz w:val="22"/>
          <w:u w:val="single"/>
        </w:rPr>
        <w:tab/>
      </w:r>
      <w:r>
        <w:rPr>
          <w:sz w:val="22"/>
          <w:u w:val="single"/>
        </w:rPr>
        <w:tab/>
        <w:t xml:space="preserve">      Topic</w:t>
      </w:r>
      <w:r>
        <w:rPr>
          <w:sz w:val="22"/>
          <w:u w:val="single"/>
        </w:rPr>
        <w:tab/>
      </w:r>
      <w:r>
        <w:rPr>
          <w:sz w:val="22"/>
          <w:u w:val="single"/>
        </w:rPr>
        <w:tab/>
      </w:r>
      <w:r>
        <w:rPr>
          <w:sz w:val="22"/>
          <w:u w:val="single"/>
        </w:rPr>
        <w:tab/>
      </w:r>
      <w:r>
        <w:rPr>
          <w:sz w:val="22"/>
          <w:u w:val="single"/>
        </w:rPr>
        <w:tab/>
        <w:t>Reading/Assignments</w:t>
      </w:r>
    </w:p>
    <w:p w:rsidR="009A676B" w:rsidRDefault="009A676B" w:rsidP="009A676B">
      <w:pPr>
        <w:rPr>
          <w:sz w:val="22"/>
        </w:rPr>
      </w:pPr>
    </w:p>
    <w:p w:rsidR="009A676B" w:rsidRDefault="00D16700" w:rsidP="009A676B">
      <w:pPr>
        <w:rPr>
          <w:sz w:val="22"/>
        </w:rPr>
      </w:pPr>
      <w:r>
        <w:rPr>
          <w:sz w:val="22"/>
        </w:rPr>
        <w:t>Jan 14</w:t>
      </w:r>
      <w:r w:rsidR="009A676B">
        <w:rPr>
          <w:sz w:val="22"/>
        </w:rPr>
        <w:tab/>
      </w:r>
      <w:r w:rsidR="009A676B">
        <w:rPr>
          <w:sz w:val="22"/>
        </w:rPr>
        <w:tab/>
      </w:r>
      <w:r w:rsidR="009A676B">
        <w:rPr>
          <w:sz w:val="22"/>
        </w:rPr>
        <w:tab/>
      </w:r>
      <w:r w:rsidR="009A676B">
        <w:rPr>
          <w:sz w:val="22"/>
        </w:rPr>
        <w:tab/>
        <w:t>Course Introduction</w:t>
      </w:r>
      <w:r w:rsidR="009A676B">
        <w:rPr>
          <w:sz w:val="22"/>
        </w:rPr>
        <w:tab/>
      </w:r>
      <w:r w:rsidR="009A676B">
        <w:rPr>
          <w:sz w:val="22"/>
        </w:rPr>
        <w:tab/>
      </w:r>
      <w:r w:rsidR="009A676B">
        <w:rPr>
          <w:sz w:val="22"/>
        </w:rPr>
        <w:tab/>
      </w:r>
      <w:proofErr w:type="gramStart"/>
      <w:r w:rsidR="009A676B">
        <w:rPr>
          <w:sz w:val="22"/>
        </w:rPr>
        <w:t>C</w:t>
      </w:r>
      <w:r w:rsidR="000B3DBE">
        <w:rPr>
          <w:sz w:val="22"/>
        </w:rPr>
        <w:t>(</w:t>
      </w:r>
      <w:proofErr w:type="gramEnd"/>
      <w:r w:rsidR="000B3DBE">
        <w:rPr>
          <w:sz w:val="22"/>
        </w:rPr>
        <w:t>1)</w:t>
      </w:r>
      <w:r>
        <w:rPr>
          <w:sz w:val="22"/>
        </w:rPr>
        <w:t xml:space="preserve">: Chapters 1 &amp; </w:t>
      </w:r>
      <w:r w:rsidR="009A676B">
        <w:rPr>
          <w:sz w:val="22"/>
        </w:rPr>
        <w:t>2</w:t>
      </w:r>
    </w:p>
    <w:p w:rsidR="009A676B" w:rsidRDefault="00D16700" w:rsidP="009A676B">
      <w:pPr>
        <w:rPr>
          <w:sz w:val="22"/>
        </w:rPr>
      </w:pPr>
      <w:r>
        <w:rPr>
          <w:sz w:val="22"/>
        </w:rPr>
        <w:t xml:space="preserve">Class: 8-11 am </w:t>
      </w:r>
      <w:r>
        <w:rPr>
          <w:sz w:val="22"/>
        </w:rPr>
        <w:tab/>
      </w:r>
      <w:r>
        <w:rPr>
          <w:sz w:val="22"/>
        </w:rPr>
        <w:tab/>
      </w:r>
      <w:r>
        <w:rPr>
          <w:sz w:val="22"/>
        </w:rPr>
        <w:tab/>
      </w:r>
      <w:r w:rsidR="009A676B">
        <w:rPr>
          <w:sz w:val="22"/>
        </w:rPr>
        <w:t>History</w:t>
      </w:r>
      <w:r w:rsidR="009A676B">
        <w:rPr>
          <w:sz w:val="22"/>
        </w:rPr>
        <w:tab/>
        <w:t>of Abnormal Psych</w:t>
      </w:r>
      <w:r w:rsidR="009A676B">
        <w:rPr>
          <w:sz w:val="22"/>
        </w:rPr>
        <w:tab/>
      </w:r>
      <w:r w:rsidR="009A676B">
        <w:rPr>
          <w:sz w:val="22"/>
        </w:rPr>
        <w:tab/>
      </w:r>
    </w:p>
    <w:p w:rsidR="009A676B" w:rsidRDefault="009A676B" w:rsidP="009A676B">
      <w:pPr>
        <w:rPr>
          <w:sz w:val="22"/>
        </w:rPr>
      </w:pPr>
      <w:r>
        <w:rPr>
          <w:sz w:val="22"/>
        </w:rPr>
        <w:tab/>
      </w:r>
      <w:r>
        <w:rPr>
          <w:sz w:val="22"/>
        </w:rPr>
        <w:tab/>
      </w:r>
      <w:r>
        <w:rPr>
          <w:sz w:val="22"/>
        </w:rPr>
        <w:tab/>
      </w:r>
      <w:r>
        <w:rPr>
          <w:sz w:val="22"/>
        </w:rPr>
        <w:tab/>
        <w:t xml:space="preserve">Research in Abnormal Psych  </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9A676B" w:rsidRDefault="00D16700" w:rsidP="009A676B">
      <w:pPr>
        <w:rPr>
          <w:sz w:val="22"/>
        </w:rPr>
      </w:pPr>
      <w:r>
        <w:rPr>
          <w:sz w:val="22"/>
        </w:rPr>
        <w:t>Jan 15</w:t>
      </w:r>
      <w:r w:rsidR="009A676B">
        <w:rPr>
          <w:sz w:val="22"/>
        </w:rPr>
        <w:tab/>
      </w:r>
      <w:r w:rsidR="009A676B">
        <w:rPr>
          <w:sz w:val="22"/>
        </w:rPr>
        <w:tab/>
      </w:r>
      <w:r w:rsidR="009A676B">
        <w:rPr>
          <w:sz w:val="22"/>
        </w:rPr>
        <w:tab/>
      </w:r>
      <w:r w:rsidR="009A676B">
        <w:rPr>
          <w:sz w:val="22"/>
        </w:rPr>
        <w:tab/>
        <w:t>Mod</w:t>
      </w:r>
      <w:r>
        <w:rPr>
          <w:sz w:val="22"/>
        </w:rPr>
        <w:t>els of Abnormality</w:t>
      </w:r>
      <w:r>
        <w:rPr>
          <w:sz w:val="22"/>
        </w:rPr>
        <w:tab/>
      </w:r>
      <w:r>
        <w:rPr>
          <w:sz w:val="22"/>
        </w:rPr>
        <w:tab/>
      </w:r>
      <w:r>
        <w:rPr>
          <w:sz w:val="22"/>
        </w:rPr>
        <w:tab/>
        <w:t>C: Chapter</w:t>
      </w:r>
      <w:r w:rsidR="009A676B">
        <w:rPr>
          <w:sz w:val="22"/>
        </w:rPr>
        <w:t xml:space="preserve"> 3</w:t>
      </w:r>
      <w:r>
        <w:rPr>
          <w:sz w:val="22"/>
        </w:rPr>
        <w:t xml:space="preserve"> &amp; 4</w:t>
      </w:r>
    </w:p>
    <w:p w:rsidR="00EA5BC1" w:rsidRDefault="00D16700" w:rsidP="00EA5BC1">
      <w:pPr>
        <w:rPr>
          <w:sz w:val="22"/>
        </w:rPr>
      </w:pPr>
      <w:r>
        <w:rPr>
          <w:sz w:val="22"/>
        </w:rPr>
        <w:t>Class: 8:15-10:15 am</w:t>
      </w:r>
      <w:r>
        <w:rPr>
          <w:sz w:val="22"/>
        </w:rPr>
        <w:tab/>
      </w:r>
      <w:r>
        <w:rPr>
          <w:sz w:val="22"/>
        </w:rPr>
        <w:tab/>
      </w:r>
      <w:r w:rsidR="00EA5BC1">
        <w:rPr>
          <w:sz w:val="22"/>
        </w:rPr>
        <w:t>Clinical Assessment, Diagnosis</w:t>
      </w:r>
      <w:r w:rsidR="00C92C36">
        <w:rPr>
          <w:sz w:val="22"/>
        </w:rPr>
        <w:t>, Treatment</w:t>
      </w:r>
      <w:r w:rsidR="00EA5BC1">
        <w:rPr>
          <w:sz w:val="22"/>
        </w:rPr>
        <w:tab/>
      </w:r>
      <w:r w:rsidR="00EA5BC1">
        <w:rPr>
          <w:sz w:val="22"/>
        </w:rPr>
        <w:tab/>
      </w:r>
    </w:p>
    <w:p w:rsidR="00C92C36" w:rsidRDefault="00D16700" w:rsidP="009A676B">
      <w:pPr>
        <w:rPr>
          <w:sz w:val="22"/>
        </w:rPr>
      </w:pPr>
      <w:r>
        <w:rPr>
          <w:sz w:val="22"/>
        </w:rPr>
        <w:t>Class 1-3</w:t>
      </w:r>
    </w:p>
    <w:p w:rsidR="009A676B" w:rsidRDefault="00C92C36" w:rsidP="009A676B">
      <w:pPr>
        <w:rPr>
          <w:sz w:val="22"/>
        </w:rPr>
      </w:pPr>
      <w:r>
        <w:rPr>
          <w:sz w:val="22"/>
        </w:rPr>
        <w:t>Office Hour: 10:15-11:10</w:t>
      </w:r>
      <w:r w:rsidR="00D16700">
        <w:rPr>
          <w:sz w:val="22"/>
        </w:rPr>
        <w:tab/>
      </w:r>
      <w:r w:rsidR="00D16700">
        <w:rPr>
          <w:sz w:val="22"/>
        </w:rPr>
        <w:tab/>
      </w:r>
      <w:r w:rsidR="00D16700">
        <w:rPr>
          <w:sz w:val="22"/>
        </w:rPr>
        <w:tab/>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E14C2C" w:rsidRDefault="00E14C2C" w:rsidP="00EA5BC1">
      <w:pPr>
        <w:rPr>
          <w:sz w:val="22"/>
        </w:rPr>
      </w:pPr>
    </w:p>
    <w:p w:rsidR="00D16700" w:rsidRDefault="00D16700" w:rsidP="00EA5BC1">
      <w:pPr>
        <w:rPr>
          <w:sz w:val="22"/>
        </w:rPr>
      </w:pPr>
      <w:r>
        <w:rPr>
          <w:sz w:val="22"/>
        </w:rPr>
        <w:t>Jan 16</w:t>
      </w:r>
      <w:r w:rsidR="009A676B">
        <w:rPr>
          <w:sz w:val="22"/>
        </w:rPr>
        <w:tab/>
      </w:r>
      <w:r w:rsidR="00EA5BC1">
        <w:rPr>
          <w:sz w:val="22"/>
        </w:rPr>
        <w:tab/>
      </w:r>
      <w:r w:rsidR="00EA5BC1">
        <w:rPr>
          <w:sz w:val="22"/>
        </w:rPr>
        <w:tab/>
      </w:r>
      <w:r>
        <w:rPr>
          <w:sz w:val="22"/>
        </w:rPr>
        <w:tab/>
        <w:t>Anxiety Disorders</w:t>
      </w:r>
      <w:r>
        <w:rPr>
          <w:sz w:val="22"/>
        </w:rPr>
        <w:tab/>
      </w:r>
      <w:r>
        <w:rPr>
          <w:sz w:val="22"/>
        </w:rPr>
        <w:tab/>
      </w:r>
      <w:r>
        <w:rPr>
          <w:sz w:val="22"/>
        </w:rPr>
        <w:tab/>
        <w:t>C: Chapter</w:t>
      </w:r>
      <w:r w:rsidR="00EA5BC1">
        <w:rPr>
          <w:sz w:val="22"/>
        </w:rPr>
        <w:t xml:space="preserve"> 5</w:t>
      </w:r>
    </w:p>
    <w:p w:rsidR="00D16700" w:rsidRDefault="00D16700" w:rsidP="00EA5BC1">
      <w:pPr>
        <w:rPr>
          <w:sz w:val="22"/>
        </w:rPr>
      </w:pPr>
      <w:r>
        <w:rPr>
          <w:sz w:val="22"/>
        </w:rPr>
        <w:t>Class: 1-3</w:t>
      </w:r>
      <w:r>
        <w:rPr>
          <w:sz w:val="22"/>
        </w:rPr>
        <w:tab/>
      </w:r>
      <w:r>
        <w:rPr>
          <w:sz w:val="22"/>
        </w:rPr>
        <w:tab/>
      </w:r>
      <w:r>
        <w:rPr>
          <w:sz w:val="22"/>
        </w:rPr>
        <w:tab/>
      </w:r>
      <w:r w:rsidR="00EA5BC1">
        <w:rPr>
          <w:sz w:val="22"/>
        </w:rPr>
        <w:t>Obsessive Compulsive Disorders</w:t>
      </w:r>
      <w:r w:rsidR="00EA5BC1">
        <w:rPr>
          <w:sz w:val="22"/>
        </w:rPr>
        <w:tab/>
      </w:r>
      <w:proofErr w:type="gramStart"/>
      <w:r w:rsidR="00EA5BC1">
        <w:rPr>
          <w:sz w:val="22"/>
        </w:rPr>
        <w:t>D</w:t>
      </w:r>
      <w:r w:rsidR="000B3DBE">
        <w:rPr>
          <w:sz w:val="22"/>
        </w:rPr>
        <w:t>(</w:t>
      </w:r>
      <w:proofErr w:type="gramEnd"/>
      <w:r w:rsidR="000B3DBE">
        <w:rPr>
          <w:sz w:val="22"/>
        </w:rPr>
        <w:t>2)</w:t>
      </w:r>
      <w:r w:rsidR="00EA5BC1">
        <w:rPr>
          <w:sz w:val="22"/>
        </w:rPr>
        <w:t>: pg. 115-140</w:t>
      </w:r>
      <w:r w:rsidR="00EA5BC1">
        <w:rPr>
          <w:sz w:val="22"/>
        </w:rPr>
        <w:tab/>
      </w:r>
    </w:p>
    <w:p w:rsidR="00D44635" w:rsidRPr="00D16700" w:rsidRDefault="00D16700" w:rsidP="00EA5BC1">
      <w:pPr>
        <w:rPr>
          <w:b/>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b/>
          <w:sz w:val="22"/>
        </w:rPr>
        <w:t>Topic</w:t>
      </w:r>
      <w:r w:rsidRPr="00D16700">
        <w:rPr>
          <w:b/>
          <w:sz w:val="22"/>
        </w:rPr>
        <w:t xml:space="preserve"> Proposal Due</w:t>
      </w:r>
      <w:r w:rsidR="00EA5BC1" w:rsidRPr="00D16700">
        <w:rPr>
          <w:b/>
          <w:sz w:val="22"/>
        </w:rPr>
        <w:tab/>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61631E" w:rsidRDefault="00D16700" w:rsidP="004B55D6">
      <w:pPr>
        <w:rPr>
          <w:sz w:val="22"/>
        </w:rPr>
      </w:pPr>
      <w:r>
        <w:rPr>
          <w:sz w:val="22"/>
        </w:rPr>
        <w:t>Jan 17</w:t>
      </w:r>
      <w:r w:rsidR="00EA5BC1">
        <w:rPr>
          <w:sz w:val="22"/>
        </w:rPr>
        <w:tab/>
      </w:r>
      <w:r w:rsidR="00EA5BC1">
        <w:rPr>
          <w:sz w:val="22"/>
        </w:rPr>
        <w:tab/>
      </w:r>
      <w:r w:rsidR="00EA5BC1">
        <w:rPr>
          <w:sz w:val="22"/>
        </w:rPr>
        <w:tab/>
      </w:r>
      <w:r w:rsidR="00BD1A1D">
        <w:rPr>
          <w:sz w:val="22"/>
        </w:rPr>
        <w:tab/>
      </w:r>
      <w:r w:rsidR="0061631E">
        <w:rPr>
          <w:sz w:val="22"/>
        </w:rPr>
        <w:t xml:space="preserve">Stress Disorders                        </w:t>
      </w:r>
      <w:r w:rsidR="0061631E">
        <w:rPr>
          <w:sz w:val="22"/>
        </w:rPr>
        <w:tab/>
      </w:r>
      <w:r w:rsidR="0061631E">
        <w:rPr>
          <w:sz w:val="22"/>
        </w:rPr>
        <w:tab/>
        <w:t>C: Chapter 6</w:t>
      </w:r>
    </w:p>
    <w:p w:rsidR="00D16700" w:rsidRDefault="00D16700" w:rsidP="00D16700">
      <w:pPr>
        <w:rPr>
          <w:sz w:val="22"/>
        </w:rPr>
      </w:pPr>
      <w:r>
        <w:rPr>
          <w:sz w:val="22"/>
        </w:rPr>
        <w:t>Office Hour: 12-1 pm</w:t>
      </w:r>
      <w:r>
        <w:rPr>
          <w:sz w:val="22"/>
        </w:rPr>
        <w:tab/>
      </w:r>
      <w:r>
        <w:rPr>
          <w:sz w:val="22"/>
        </w:rPr>
        <w:tab/>
      </w:r>
      <w:r>
        <w:rPr>
          <w:sz w:val="22"/>
        </w:rPr>
        <w:tab/>
      </w:r>
      <w:r>
        <w:rPr>
          <w:sz w:val="22"/>
        </w:rPr>
        <w:tab/>
      </w:r>
      <w:r>
        <w:rPr>
          <w:sz w:val="22"/>
        </w:rPr>
        <w:tab/>
      </w:r>
      <w:r>
        <w:rPr>
          <w:sz w:val="22"/>
        </w:rPr>
        <w:tab/>
      </w:r>
      <w:r>
        <w:rPr>
          <w:sz w:val="22"/>
        </w:rPr>
        <w:tab/>
        <w:t>D: pg. 141-153</w:t>
      </w:r>
    </w:p>
    <w:p w:rsidR="00BD1A1D" w:rsidRPr="00EA5BC1" w:rsidRDefault="00D16700" w:rsidP="00D16700">
      <w:pPr>
        <w:rPr>
          <w:sz w:val="22"/>
        </w:rPr>
      </w:pPr>
      <w:r>
        <w:rPr>
          <w:sz w:val="22"/>
        </w:rPr>
        <w:t xml:space="preserve">Class: 1-3 </w:t>
      </w:r>
      <w:r>
        <w:rPr>
          <w:sz w:val="22"/>
        </w:rPr>
        <w:tab/>
      </w:r>
      <w:r>
        <w:rPr>
          <w:sz w:val="22"/>
        </w:rPr>
        <w:tab/>
      </w:r>
      <w:r>
        <w:rPr>
          <w:sz w:val="22"/>
        </w:rPr>
        <w:tab/>
      </w:r>
      <w:r>
        <w:rPr>
          <w:sz w:val="22"/>
        </w:rPr>
        <w:tab/>
      </w:r>
      <w:r>
        <w:rPr>
          <w:sz w:val="22"/>
        </w:rPr>
        <w:tab/>
      </w:r>
      <w:r>
        <w:rPr>
          <w:sz w:val="22"/>
        </w:rPr>
        <w:tab/>
      </w:r>
      <w:r w:rsidRPr="00D16700">
        <w:rPr>
          <w:b/>
          <w:sz w:val="22"/>
        </w:rPr>
        <w:t>Reference Page w/ 5 Abstracts Due</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61631E" w:rsidRDefault="00D16700" w:rsidP="0061631E">
      <w:pPr>
        <w:rPr>
          <w:sz w:val="22"/>
        </w:rPr>
      </w:pPr>
      <w:r>
        <w:rPr>
          <w:sz w:val="22"/>
        </w:rPr>
        <w:t>Jan 18</w:t>
      </w:r>
      <w:r w:rsidR="009A676B">
        <w:rPr>
          <w:sz w:val="22"/>
        </w:rPr>
        <w:tab/>
      </w:r>
      <w:r w:rsidR="007D40FE">
        <w:rPr>
          <w:sz w:val="22"/>
        </w:rPr>
        <w:tab/>
      </w:r>
      <w:r w:rsidR="007D40FE">
        <w:rPr>
          <w:sz w:val="22"/>
        </w:rPr>
        <w:tab/>
      </w:r>
      <w:r w:rsidR="007D40FE">
        <w:rPr>
          <w:sz w:val="22"/>
        </w:rPr>
        <w:tab/>
      </w:r>
      <w:r w:rsidR="0061631E">
        <w:rPr>
          <w:sz w:val="22"/>
        </w:rPr>
        <w:t>Mood Disorders</w:t>
      </w:r>
      <w:r w:rsidR="0061631E">
        <w:rPr>
          <w:sz w:val="22"/>
        </w:rPr>
        <w:tab/>
      </w:r>
      <w:r w:rsidR="0061631E">
        <w:rPr>
          <w:sz w:val="22"/>
        </w:rPr>
        <w:tab/>
      </w:r>
      <w:r w:rsidR="0061631E">
        <w:rPr>
          <w:sz w:val="22"/>
        </w:rPr>
        <w:tab/>
      </w:r>
      <w:r w:rsidR="0061631E">
        <w:rPr>
          <w:sz w:val="22"/>
        </w:rPr>
        <w:tab/>
        <w:t>C:  Chapter 7</w:t>
      </w:r>
      <w:r>
        <w:rPr>
          <w:sz w:val="22"/>
        </w:rPr>
        <w:t xml:space="preserve"> &amp; 8</w:t>
      </w:r>
    </w:p>
    <w:p w:rsidR="00D16700" w:rsidRDefault="00D16700" w:rsidP="007D40FE">
      <w:pPr>
        <w:rPr>
          <w:sz w:val="22"/>
        </w:rPr>
      </w:pPr>
      <w:r>
        <w:rPr>
          <w:sz w:val="22"/>
        </w:rPr>
        <w:t>Class 8:15-11 am</w:t>
      </w:r>
    </w:p>
    <w:p w:rsidR="009A676B" w:rsidRPr="005538FD" w:rsidRDefault="00D16700" w:rsidP="007D40FE">
      <w:pPr>
        <w:rPr>
          <w:sz w:val="22"/>
        </w:rPr>
      </w:pPr>
      <w:r>
        <w:rPr>
          <w:sz w:val="22"/>
        </w:rPr>
        <w:t>Office Hour: 11-12 pm</w:t>
      </w:r>
      <w:r w:rsidR="0061631E">
        <w:rPr>
          <w:sz w:val="22"/>
        </w:rPr>
        <w:tab/>
      </w:r>
      <w:r w:rsidR="0061631E">
        <w:rPr>
          <w:sz w:val="22"/>
        </w:rPr>
        <w:tab/>
      </w:r>
      <w:r w:rsidR="0061631E">
        <w:rPr>
          <w:sz w:val="22"/>
        </w:rPr>
        <w:tab/>
      </w:r>
      <w:r w:rsidR="0061631E">
        <w:rPr>
          <w:sz w:val="22"/>
        </w:rPr>
        <w:tab/>
      </w:r>
      <w:r w:rsidR="0061631E">
        <w:rPr>
          <w:sz w:val="22"/>
        </w:rPr>
        <w:tab/>
      </w:r>
      <w:r>
        <w:rPr>
          <w:sz w:val="22"/>
        </w:rPr>
        <w:tab/>
      </w:r>
      <w:r>
        <w:rPr>
          <w:sz w:val="22"/>
        </w:rPr>
        <w:tab/>
      </w:r>
      <w:r w:rsidR="0061631E">
        <w:rPr>
          <w:sz w:val="22"/>
        </w:rPr>
        <w:t>D: pg. 65-114</w:t>
      </w:r>
      <w:r w:rsidR="00D96D88">
        <w:rPr>
          <w:sz w:val="22"/>
        </w:rPr>
        <w:tab/>
      </w:r>
      <w:r w:rsidR="00D96D88">
        <w:rPr>
          <w:sz w:val="22"/>
        </w:rPr>
        <w:tab/>
      </w:r>
    </w:p>
    <w:p w:rsidR="009A676B" w:rsidRDefault="009A676B" w:rsidP="009A676B">
      <w:pPr>
        <w:rPr>
          <w:b/>
          <w:sz w:val="22"/>
        </w:rPr>
      </w:pPr>
      <w:r>
        <w:rPr>
          <w:b/>
          <w:sz w:val="22"/>
        </w:rPr>
        <w:t>______________________________________________________________________________</w:t>
      </w:r>
    </w:p>
    <w:p w:rsidR="009A676B" w:rsidRDefault="009A676B" w:rsidP="009A676B">
      <w:pPr>
        <w:rPr>
          <w:b/>
          <w:sz w:val="22"/>
        </w:rPr>
      </w:pPr>
    </w:p>
    <w:p w:rsidR="00D16700" w:rsidRDefault="00D16700" w:rsidP="0061631E">
      <w:pPr>
        <w:rPr>
          <w:sz w:val="22"/>
        </w:rPr>
      </w:pPr>
      <w:r>
        <w:rPr>
          <w:sz w:val="22"/>
        </w:rPr>
        <w:t>Jan 21</w:t>
      </w:r>
      <w:r w:rsidR="002627D9">
        <w:rPr>
          <w:sz w:val="22"/>
        </w:rPr>
        <w:tab/>
      </w:r>
      <w:r w:rsidR="009A676B">
        <w:rPr>
          <w:sz w:val="22"/>
        </w:rPr>
        <w:tab/>
      </w:r>
      <w:r w:rsidR="009A676B">
        <w:rPr>
          <w:sz w:val="22"/>
        </w:rPr>
        <w:tab/>
      </w:r>
      <w:r w:rsidR="009A676B">
        <w:rPr>
          <w:sz w:val="22"/>
        </w:rPr>
        <w:tab/>
      </w:r>
      <w:r w:rsidR="0061631E">
        <w:rPr>
          <w:sz w:val="22"/>
        </w:rPr>
        <w:t>Suicide</w:t>
      </w:r>
      <w:r w:rsidR="0061631E">
        <w:rPr>
          <w:sz w:val="22"/>
        </w:rPr>
        <w:tab/>
      </w:r>
      <w:r w:rsidR="0061631E">
        <w:rPr>
          <w:sz w:val="22"/>
        </w:rPr>
        <w:tab/>
      </w:r>
      <w:r w:rsidR="0061631E">
        <w:rPr>
          <w:sz w:val="22"/>
        </w:rPr>
        <w:tab/>
      </w:r>
      <w:r w:rsidR="0061631E">
        <w:rPr>
          <w:sz w:val="22"/>
        </w:rPr>
        <w:tab/>
      </w:r>
      <w:r w:rsidR="0061631E">
        <w:rPr>
          <w:sz w:val="22"/>
        </w:rPr>
        <w:tab/>
        <w:t>C: Chapter 9</w:t>
      </w:r>
      <w:r w:rsidR="0061631E">
        <w:rPr>
          <w:sz w:val="22"/>
        </w:rPr>
        <w:tab/>
      </w:r>
    </w:p>
    <w:p w:rsidR="00D16700" w:rsidRDefault="00D16700" w:rsidP="0061631E">
      <w:pPr>
        <w:rPr>
          <w:sz w:val="22"/>
        </w:rPr>
      </w:pPr>
      <w:r>
        <w:rPr>
          <w:sz w:val="22"/>
        </w:rPr>
        <w:t>Class: 8:15-10:15 am</w:t>
      </w:r>
      <w:r>
        <w:rPr>
          <w:sz w:val="22"/>
        </w:rPr>
        <w:tab/>
      </w:r>
      <w:r>
        <w:rPr>
          <w:sz w:val="22"/>
        </w:rPr>
        <w:tab/>
      </w:r>
      <w:r>
        <w:rPr>
          <w:sz w:val="22"/>
        </w:rPr>
        <w:tab/>
      </w:r>
      <w:r>
        <w:rPr>
          <w:sz w:val="22"/>
        </w:rPr>
        <w:tab/>
      </w:r>
      <w:r>
        <w:rPr>
          <w:sz w:val="22"/>
        </w:rPr>
        <w:tab/>
      </w:r>
      <w:r>
        <w:rPr>
          <w:sz w:val="22"/>
        </w:rPr>
        <w:tab/>
      </w:r>
      <w:r w:rsidRPr="00D16700">
        <w:rPr>
          <w:b/>
          <w:sz w:val="22"/>
        </w:rPr>
        <w:t>Annotated Bibliography Due</w:t>
      </w:r>
    </w:p>
    <w:p w:rsidR="009A676B" w:rsidRPr="008A3423" w:rsidRDefault="00D16700" w:rsidP="0061631E">
      <w:pPr>
        <w:rPr>
          <w:sz w:val="22"/>
        </w:rPr>
      </w:pPr>
      <w:r>
        <w:rPr>
          <w:sz w:val="22"/>
        </w:rPr>
        <w:t>Office Hour: 10:15-11:15 am</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61631E" w:rsidRDefault="00D16700" w:rsidP="0061631E">
      <w:pPr>
        <w:rPr>
          <w:sz w:val="22"/>
        </w:rPr>
      </w:pPr>
      <w:r>
        <w:rPr>
          <w:sz w:val="22"/>
        </w:rPr>
        <w:t>Jan 22</w:t>
      </w:r>
      <w:r w:rsidR="009A676B">
        <w:rPr>
          <w:sz w:val="22"/>
        </w:rPr>
        <w:tab/>
      </w:r>
      <w:r w:rsidR="009A676B">
        <w:rPr>
          <w:sz w:val="22"/>
        </w:rPr>
        <w:tab/>
      </w:r>
      <w:r w:rsidR="009A676B">
        <w:rPr>
          <w:sz w:val="22"/>
        </w:rPr>
        <w:tab/>
      </w:r>
      <w:r w:rsidR="009A676B">
        <w:rPr>
          <w:sz w:val="22"/>
        </w:rPr>
        <w:tab/>
      </w:r>
      <w:r w:rsidR="0061631E">
        <w:rPr>
          <w:sz w:val="22"/>
        </w:rPr>
        <w:t>Somatic Symptom Disorders</w:t>
      </w:r>
      <w:r w:rsidR="0061631E">
        <w:rPr>
          <w:sz w:val="22"/>
        </w:rPr>
        <w:tab/>
      </w:r>
      <w:r w:rsidR="0061631E">
        <w:rPr>
          <w:sz w:val="22"/>
        </w:rPr>
        <w:tab/>
        <w:t>C:  Chapter 10</w:t>
      </w:r>
    </w:p>
    <w:p w:rsidR="00D16700" w:rsidRDefault="00D16700" w:rsidP="004B55D6">
      <w:pPr>
        <w:rPr>
          <w:sz w:val="22"/>
        </w:rPr>
      </w:pPr>
      <w:r>
        <w:rPr>
          <w:sz w:val="22"/>
        </w:rPr>
        <w:t>Office Hour: 12-1 pm</w:t>
      </w:r>
      <w:r w:rsidR="0061631E">
        <w:rPr>
          <w:sz w:val="22"/>
        </w:rPr>
        <w:tab/>
      </w:r>
      <w:r w:rsidR="0061631E">
        <w:rPr>
          <w:sz w:val="22"/>
        </w:rPr>
        <w:tab/>
      </w:r>
      <w:r w:rsidR="0061631E">
        <w:rPr>
          <w:sz w:val="22"/>
        </w:rPr>
        <w:tab/>
      </w:r>
      <w:r w:rsidR="0061631E">
        <w:rPr>
          <w:sz w:val="22"/>
        </w:rPr>
        <w:tab/>
      </w:r>
      <w:r w:rsidR="0061631E">
        <w:rPr>
          <w:sz w:val="22"/>
        </w:rPr>
        <w:tab/>
      </w:r>
      <w:r w:rsidR="0061631E">
        <w:rPr>
          <w:sz w:val="22"/>
        </w:rPr>
        <w:tab/>
      </w:r>
      <w:r w:rsidR="0061631E">
        <w:rPr>
          <w:sz w:val="22"/>
        </w:rPr>
        <w:tab/>
        <w:t>D: pg. 161-167</w:t>
      </w:r>
    </w:p>
    <w:p w:rsidR="00AE3F5E" w:rsidRDefault="00D16700" w:rsidP="004B55D6">
      <w:pPr>
        <w:rPr>
          <w:sz w:val="22"/>
        </w:rPr>
      </w:pPr>
      <w:r>
        <w:rPr>
          <w:sz w:val="22"/>
        </w:rPr>
        <w:t>Class: 1-3 pm</w:t>
      </w:r>
    </w:p>
    <w:p w:rsidR="009A676B" w:rsidRDefault="009A676B" w:rsidP="009A676B">
      <w:pPr>
        <w:rPr>
          <w:sz w:val="22"/>
        </w:rPr>
      </w:pPr>
      <w:r>
        <w:rPr>
          <w:sz w:val="22"/>
        </w:rPr>
        <w:t>______________________________________________________________________________</w:t>
      </w:r>
    </w:p>
    <w:p w:rsidR="008C4534" w:rsidRDefault="008C4534" w:rsidP="009A676B">
      <w:pPr>
        <w:rPr>
          <w:sz w:val="22"/>
        </w:rPr>
      </w:pPr>
    </w:p>
    <w:p w:rsidR="0061631E" w:rsidRDefault="00D16700" w:rsidP="00E602BB">
      <w:pPr>
        <w:ind w:left="720" w:hanging="720"/>
        <w:rPr>
          <w:sz w:val="22"/>
        </w:rPr>
      </w:pPr>
      <w:r>
        <w:rPr>
          <w:sz w:val="22"/>
        </w:rPr>
        <w:t>Jan 23</w:t>
      </w:r>
      <w:r w:rsidR="009A676B">
        <w:rPr>
          <w:sz w:val="22"/>
        </w:rPr>
        <w:tab/>
      </w:r>
      <w:r w:rsidR="009A676B">
        <w:rPr>
          <w:sz w:val="22"/>
        </w:rPr>
        <w:tab/>
      </w:r>
      <w:r w:rsidR="009A676B">
        <w:rPr>
          <w:sz w:val="22"/>
        </w:rPr>
        <w:tab/>
      </w:r>
      <w:r w:rsidR="0061631E">
        <w:rPr>
          <w:sz w:val="22"/>
        </w:rPr>
        <w:tab/>
      </w:r>
      <w:r w:rsidR="00E602BB">
        <w:rPr>
          <w:sz w:val="22"/>
        </w:rPr>
        <w:t>Substance-Related Disorders</w:t>
      </w:r>
      <w:r w:rsidR="00E602BB">
        <w:rPr>
          <w:sz w:val="22"/>
        </w:rPr>
        <w:tab/>
      </w:r>
      <w:r w:rsidR="00E602BB">
        <w:rPr>
          <w:sz w:val="22"/>
        </w:rPr>
        <w:tab/>
      </w:r>
      <w:r>
        <w:rPr>
          <w:sz w:val="22"/>
        </w:rPr>
        <w:t>C:  Chapter 12</w:t>
      </w:r>
      <w:r w:rsidR="00E602BB">
        <w:rPr>
          <w:sz w:val="22"/>
        </w:rPr>
        <w:t xml:space="preserve">: </w:t>
      </w:r>
    </w:p>
    <w:p w:rsidR="00E602BB" w:rsidRDefault="00D16700" w:rsidP="000D146A">
      <w:pPr>
        <w:rPr>
          <w:sz w:val="22"/>
        </w:rPr>
      </w:pPr>
      <w:r>
        <w:rPr>
          <w:sz w:val="22"/>
        </w:rPr>
        <w:t>Class: 8:15-11 am</w:t>
      </w:r>
      <w:r w:rsidR="00E602BB">
        <w:rPr>
          <w:sz w:val="22"/>
        </w:rPr>
        <w:tab/>
      </w:r>
      <w:r w:rsidR="00E602BB">
        <w:rPr>
          <w:sz w:val="22"/>
        </w:rPr>
        <w:tab/>
        <w:t>Addictive Disorders</w:t>
      </w:r>
      <w:r w:rsidR="00E602BB">
        <w:rPr>
          <w:sz w:val="22"/>
        </w:rPr>
        <w:tab/>
      </w:r>
      <w:r w:rsidR="00E602BB">
        <w:rPr>
          <w:sz w:val="22"/>
        </w:rPr>
        <w:tab/>
      </w:r>
      <w:r w:rsidR="00E602BB">
        <w:rPr>
          <w:sz w:val="22"/>
        </w:rPr>
        <w:tab/>
      </w:r>
      <w:r w:rsidR="0061631E">
        <w:rPr>
          <w:sz w:val="22"/>
        </w:rPr>
        <w:t xml:space="preserve">D:  </w:t>
      </w:r>
      <w:r w:rsidR="00E602BB">
        <w:rPr>
          <w:sz w:val="22"/>
        </w:rPr>
        <w:t>pg. 227-283</w:t>
      </w:r>
      <w:r w:rsidR="0061631E">
        <w:rPr>
          <w:sz w:val="22"/>
        </w:rPr>
        <w:tab/>
      </w:r>
    </w:p>
    <w:p w:rsidR="00296689" w:rsidRPr="00FE29CF" w:rsidRDefault="00E602BB" w:rsidP="000D146A">
      <w:pPr>
        <w:rPr>
          <w:sz w:val="22"/>
        </w:rPr>
      </w:pPr>
      <w:r>
        <w:rPr>
          <w:sz w:val="22"/>
        </w:rPr>
        <w:t xml:space="preserve">10 </w:t>
      </w:r>
      <w:proofErr w:type="gramStart"/>
      <w:r>
        <w:rPr>
          <w:sz w:val="22"/>
        </w:rPr>
        <w:t>am</w:t>
      </w:r>
      <w:proofErr w:type="gramEnd"/>
      <w:r>
        <w:rPr>
          <w:sz w:val="22"/>
        </w:rPr>
        <w:t xml:space="preserve"> Speaker: </w:t>
      </w:r>
      <w:proofErr w:type="spellStart"/>
      <w:r>
        <w:rPr>
          <w:sz w:val="22"/>
        </w:rPr>
        <w:t>Tassie</w:t>
      </w:r>
      <w:proofErr w:type="spellEnd"/>
      <w:r>
        <w:rPr>
          <w:sz w:val="22"/>
        </w:rPr>
        <w:t xml:space="preserve"> Crews </w:t>
      </w:r>
      <w:r w:rsidR="0061631E">
        <w:rPr>
          <w:sz w:val="22"/>
        </w:rPr>
        <w:tab/>
      </w:r>
      <w:r>
        <w:rPr>
          <w:sz w:val="22"/>
        </w:rPr>
        <w:tab/>
      </w:r>
      <w:r>
        <w:rPr>
          <w:sz w:val="22"/>
        </w:rPr>
        <w:tab/>
      </w:r>
      <w:r>
        <w:rPr>
          <w:sz w:val="22"/>
        </w:rPr>
        <w:tab/>
      </w:r>
      <w:r>
        <w:rPr>
          <w:sz w:val="22"/>
        </w:rPr>
        <w:tab/>
      </w:r>
      <w:r>
        <w:rPr>
          <w:sz w:val="22"/>
        </w:rPr>
        <w:tab/>
      </w:r>
      <w:r w:rsidRPr="00E602BB">
        <w:rPr>
          <w:b/>
          <w:sz w:val="22"/>
        </w:rPr>
        <w:t>Paper Due</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203787" w:rsidRDefault="00D16700" w:rsidP="00203787">
      <w:pPr>
        <w:rPr>
          <w:sz w:val="22"/>
        </w:rPr>
      </w:pPr>
      <w:r>
        <w:rPr>
          <w:sz w:val="22"/>
        </w:rPr>
        <w:t>Jan 24</w:t>
      </w:r>
      <w:r w:rsidR="00BA7D8F">
        <w:rPr>
          <w:sz w:val="22"/>
        </w:rPr>
        <w:tab/>
      </w:r>
      <w:r w:rsidR="007B1268">
        <w:rPr>
          <w:sz w:val="22"/>
        </w:rPr>
        <w:tab/>
      </w:r>
      <w:r w:rsidR="007B1268">
        <w:rPr>
          <w:sz w:val="22"/>
        </w:rPr>
        <w:tab/>
      </w:r>
      <w:r w:rsidR="007B1268">
        <w:rPr>
          <w:sz w:val="22"/>
        </w:rPr>
        <w:tab/>
      </w:r>
      <w:r w:rsidR="00E602BB">
        <w:rPr>
          <w:sz w:val="22"/>
        </w:rPr>
        <w:t>Eating</w:t>
      </w:r>
      <w:r w:rsidR="00203787">
        <w:rPr>
          <w:sz w:val="22"/>
        </w:rPr>
        <w:t xml:space="preserve"> Disorders</w:t>
      </w:r>
      <w:r w:rsidR="00203787">
        <w:rPr>
          <w:sz w:val="22"/>
        </w:rPr>
        <w:tab/>
      </w:r>
      <w:r w:rsidR="00203787">
        <w:rPr>
          <w:sz w:val="22"/>
        </w:rPr>
        <w:tab/>
      </w:r>
      <w:r w:rsidR="00E602BB">
        <w:rPr>
          <w:sz w:val="22"/>
        </w:rPr>
        <w:tab/>
        <w:t>C:  Chapter 11</w:t>
      </w:r>
    </w:p>
    <w:p w:rsidR="00E602BB" w:rsidRDefault="00E602BB" w:rsidP="0061631E">
      <w:pPr>
        <w:rPr>
          <w:sz w:val="22"/>
        </w:rPr>
      </w:pPr>
      <w:r>
        <w:rPr>
          <w:sz w:val="22"/>
        </w:rPr>
        <w:t>Office Hour: 11:30-12:30 pm</w:t>
      </w:r>
      <w:r w:rsidR="00203787">
        <w:rPr>
          <w:sz w:val="22"/>
        </w:rPr>
        <w:tab/>
      </w:r>
      <w:r w:rsidR="00203787">
        <w:rPr>
          <w:sz w:val="22"/>
        </w:rPr>
        <w:tab/>
      </w:r>
      <w:r w:rsidR="00203787">
        <w:rPr>
          <w:sz w:val="22"/>
        </w:rPr>
        <w:tab/>
      </w:r>
      <w:r w:rsidR="00203787">
        <w:rPr>
          <w:sz w:val="22"/>
        </w:rPr>
        <w:tab/>
      </w:r>
      <w:r>
        <w:rPr>
          <w:sz w:val="22"/>
        </w:rPr>
        <w:tab/>
      </w:r>
      <w:r>
        <w:rPr>
          <w:sz w:val="22"/>
        </w:rPr>
        <w:tab/>
      </w:r>
      <w:r w:rsidR="00203787">
        <w:rPr>
          <w:sz w:val="22"/>
        </w:rPr>
        <w:t xml:space="preserve">D:  pg. </w:t>
      </w:r>
      <w:r>
        <w:rPr>
          <w:sz w:val="22"/>
        </w:rPr>
        <w:t>169-176</w:t>
      </w:r>
    </w:p>
    <w:p w:rsidR="009A676B" w:rsidRDefault="00E602BB" w:rsidP="0061631E">
      <w:pPr>
        <w:rPr>
          <w:sz w:val="22"/>
        </w:rPr>
      </w:pPr>
      <w:r>
        <w:rPr>
          <w:sz w:val="22"/>
        </w:rPr>
        <w:t>Class: 12:30-3 pm</w:t>
      </w:r>
    </w:p>
    <w:p w:rsidR="004B60DB" w:rsidRDefault="004B60DB" w:rsidP="009A676B">
      <w:pPr>
        <w:rPr>
          <w:sz w:val="22"/>
        </w:rPr>
      </w:pPr>
      <w:r>
        <w:rPr>
          <w:sz w:val="22"/>
        </w:rPr>
        <w:t>______________________________________________________________________________</w:t>
      </w:r>
    </w:p>
    <w:p w:rsidR="004B60DB" w:rsidRDefault="004B60DB" w:rsidP="009A676B">
      <w:pPr>
        <w:rPr>
          <w:sz w:val="22"/>
        </w:rPr>
      </w:pPr>
    </w:p>
    <w:p w:rsidR="00E602BB" w:rsidRDefault="00D16700" w:rsidP="000D146A">
      <w:pPr>
        <w:rPr>
          <w:b/>
          <w:sz w:val="22"/>
        </w:rPr>
      </w:pPr>
      <w:r>
        <w:rPr>
          <w:sz w:val="22"/>
        </w:rPr>
        <w:t>Jan 25</w:t>
      </w:r>
      <w:r w:rsidR="001D0C54">
        <w:rPr>
          <w:sz w:val="22"/>
        </w:rPr>
        <w:tab/>
      </w:r>
      <w:r w:rsidR="001D0C54">
        <w:rPr>
          <w:sz w:val="22"/>
        </w:rPr>
        <w:tab/>
      </w:r>
      <w:r w:rsidR="001D0C54">
        <w:rPr>
          <w:sz w:val="22"/>
        </w:rPr>
        <w:tab/>
      </w:r>
      <w:r w:rsidR="004B55D6">
        <w:rPr>
          <w:sz w:val="22"/>
        </w:rPr>
        <w:tab/>
      </w:r>
      <w:r w:rsidR="00E602BB">
        <w:rPr>
          <w:b/>
          <w:sz w:val="22"/>
        </w:rPr>
        <w:t>Exam 1</w:t>
      </w:r>
    </w:p>
    <w:p w:rsidR="009A676B" w:rsidRPr="00E602BB" w:rsidRDefault="00E602BB" w:rsidP="000D146A">
      <w:pPr>
        <w:rPr>
          <w:sz w:val="22"/>
        </w:rPr>
      </w:pPr>
      <w:r w:rsidRPr="00E602BB">
        <w:rPr>
          <w:sz w:val="22"/>
        </w:rPr>
        <w:t>Class: 8:15-11:15 am</w:t>
      </w:r>
      <w:r w:rsidR="00BA7D8F" w:rsidRPr="00E602BB">
        <w:rPr>
          <w:sz w:val="22"/>
        </w:rPr>
        <w:tab/>
      </w:r>
    </w:p>
    <w:p w:rsidR="00C723A6" w:rsidRPr="00BB0450" w:rsidRDefault="009A676B" w:rsidP="00BA7D8F">
      <w:pPr>
        <w:rPr>
          <w:b/>
          <w:sz w:val="22"/>
        </w:rPr>
      </w:pPr>
      <w:r>
        <w:rPr>
          <w:b/>
          <w:sz w:val="22"/>
        </w:rPr>
        <w:t>______________________________________________________________________________</w:t>
      </w:r>
    </w:p>
    <w:p w:rsidR="00C723A6" w:rsidRDefault="00C723A6" w:rsidP="00BA7D8F">
      <w:pPr>
        <w:rPr>
          <w:sz w:val="22"/>
        </w:rPr>
      </w:pPr>
    </w:p>
    <w:p w:rsidR="000D146A" w:rsidRDefault="00D16700" w:rsidP="000D146A">
      <w:pPr>
        <w:rPr>
          <w:sz w:val="22"/>
        </w:rPr>
      </w:pPr>
      <w:r>
        <w:rPr>
          <w:sz w:val="22"/>
        </w:rPr>
        <w:t>Jan 28</w:t>
      </w:r>
      <w:r w:rsidR="009A676B">
        <w:rPr>
          <w:sz w:val="22"/>
        </w:rPr>
        <w:tab/>
      </w:r>
      <w:r w:rsidR="009A676B">
        <w:rPr>
          <w:sz w:val="22"/>
        </w:rPr>
        <w:tab/>
      </w:r>
      <w:r w:rsidR="009A676B">
        <w:rPr>
          <w:sz w:val="22"/>
        </w:rPr>
        <w:tab/>
      </w:r>
      <w:r w:rsidR="009A676B">
        <w:rPr>
          <w:sz w:val="22"/>
        </w:rPr>
        <w:tab/>
      </w:r>
      <w:r w:rsidR="000D146A">
        <w:rPr>
          <w:sz w:val="22"/>
        </w:rPr>
        <w:t>Disorders of Sex &amp; Gender</w:t>
      </w:r>
      <w:r w:rsidR="000D146A">
        <w:rPr>
          <w:sz w:val="22"/>
        </w:rPr>
        <w:tab/>
      </w:r>
      <w:r w:rsidR="000D146A">
        <w:rPr>
          <w:sz w:val="22"/>
        </w:rPr>
        <w:tab/>
        <w:t>C: Chapter 13</w:t>
      </w:r>
      <w:r w:rsidR="000D146A">
        <w:rPr>
          <w:sz w:val="22"/>
        </w:rPr>
        <w:tab/>
      </w:r>
      <w:r w:rsidR="000D146A">
        <w:rPr>
          <w:sz w:val="22"/>
        </w:rPr>
        <w:tab/>
      </w:r>
    </w:p>
    <w:p w:rsidR="00E602BB" w:rsidRDefault="00E602BB" w:rsidP="000D146A">
      <w:pPr>
        <w:rPr>
          <w:sz w:val="22"/>
        </w:rPr>
      </w:pPr>
      <w:r>
        <w:rPr>
          <w:sz w:val="22"/>
        </w:rPr>
        <w:t>Class: 8:15-11 am</w:t>
      </w:r>
      <w:r w:rsidR="000D146A">
        <w:rPr>
          <w:sz w:val="22"/>
        </w:rPr>
        <w:tab/>
      </w:r>
      <w:r w:rsidR="000D146A">
        <w:rPr>
          <w:sz w:val="22"/>
        </w:rPr>
        <w:tab/>
      </w:r>
      <w:r w:rsidR="000D146A">
        <w:rPr>
          <w:sz w:val="22"/>
        </w:rPr>
        <w:tab/>
      </w:r>
      <w:r w:rsidR="000D146A">
        <w:rPr>
          <w:sz w:val="22"/>
        </w:rPr>
        <w:tab/>
      </w:r>
      <w:r w:rsidR="000D146A">
        <w:rPr>
          <w:sz w:val="22"/>
        </w:rPr>
        <w:tab/>
      </w:r>
      <w:r w:rsidR="000D146A">
        <w:rPr>
          <w:sz w:val="22"/>
        </w:rPr>
        <w:tab/>
      </w:r>
      <w:r w:rsidR="000D146A">
        <w:rPr>
          <w:sz w:val="22"/>
        </w:rPr>
        <w:tab/>
        <w:t xml:space="preserve">D: </w:t>
      </w:r>
      <w:r w:rsidR="00D96D88">
        <w:rPr>
          <w:sz w:val="22"/>
        </w:rPr>
        <w:t xml:space="preserve">pg. </w:t>
      </w:r>
      <w:r w:rsidR="000D146A">
        <w:rPr>
          <w:sz w:val="22"/>
        </w:rPr>
        <w:t>201-218</w:t>
      </w:r>
    </w:p>
    <w:p w:rsidR="009A676B" w:rsidRDefault="00E602BB" w:rsidP="000D146A">
      <w:pPr>
        <w:rPr>
          <w:sz w:val="22"/>
        </w:rPr>
      </w:pPr>
      <w:r>
        <w:rPr>
          <w:sz w:val="22"/>
        </w:rPr>
        <w:t>Office Hour: 11-12 pm</w:t>
      </w:r>
      <w:r>
        <w:rPr>
          <w:sz w:val="22"/>
        </w:rPr>
        <w:tab/>
      </w:r>
      <w:r>
        <w:rPr>
          <w:sz w:val="22"/>
        </w:rPr>
        <w:tab/>
      </w:r>
      <w:r>
        <w:rPr>
          <w:sz w:val="22"/>
        </w:rPr>
        <w:tab/>
      </w:r>
      <w:r>
        <w:rPr>
          <w:sz w:val="22"/>
        </w:rPr>
        <w:tab/>
      </w:r>
      <w:r>
        <w:rPr>
          <w:sz w:val="22"/>
        </w:rPr>
        <w:tab/>
      </w:r>
      <w:r>
        <w:rPr>
          <w:sz w:val="22"/>
        </w:rPr>
        <w:tab/>
      </w:r>
      <w:r>
        <w:rPr>
          <w:sz w:val="22"/>
        </w:rPr>
        <w:tab/>
      </w:r>
      <w:r w:rsidRPr="00E602BB">
        <w:rPr>
          <w:b/>
          <w:sz w:val="22"/>
        </w:rPr>
        <w:t>Case Study Due</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0D146A" w:rsidRDefault="00D16700" w:rsidP="000D146A">
      <w:pPr>
        <w:rPr>
          <w:sz w:val="22"/>
        </w:rPr>
      </w:pPr>
      <w:r>
        <w:rPr>
          <w:sz w:val="22"/>
        </w:rPr>
        <w:t>Jan 29</w:t>
      </w:r>
      <w:r w:rsidR="009A676B">
        <w:rPr>
          <w:sz w:val="22"/>
        </w:rPr>
        <w:tab/>
      </w:r>
      <w:r w:rsidR="009A676B">
        <w:rPr>
          <w:sz w:val="22"/>
        </w:rPr>
        <w:tab/>
      </w:r>
      <w:r w:rsidR="009A676B">
        <w:rPr>
          <w:sz w:val="22"/>
        </w:rPr>
        <w:tab/>
      </w:r>
      <w:r w:rsidR="009A676B">
        <w:rPr>
          <w:sz w:val="22"/>
        </w:rPr>
        <w:tab/>
      </w:r>
      <w:r w:rsidR="000D146A">
        <w:rPr>
          <w:sz w:val="22"/>
        </w:rPr>
        <w:t>Schizophrenia Spectrum</w:t>
      </w:r>
      <w:r w:rsidR="000D146A">
        <w:rPr>
          <w:sz w:val="22"/>
        </w:rPr>
        <w:tab/>
      </w:r>
      <w:r w:rsidR="000D146A">
        <w:rPr>
          <w:sz w:val="22"/>
        </w:rPr>
        <w:tab/>
      </w:r>
      <w:r w:rsidR="000D146A">
        <w:rPr>
          <w:sz w:val="22"/>
        </w:rPr>
        <w:tab/>
        <w:t>C: Chapter 14</w:t>
      </w:r>
      <w:r w:rsidR="00E602BB">
        <w:rPr>
          <w:sz w:val="22"/>
        </w:rPr>
        <w:t xml:space="preserve"> &amp; 15</w:t>
      </w:r>
    </w:p>
    <w:p w:rsidR="00E602BB" w:rsidRDefault="00E602BB" w:rsidP="00CD27D6">
      <w:pPr>
        <w:rPr>
          <w:sz w:val="22"/>
        </w:rPr>
      </w:pPr>
      <w:r>
        <w:rPr>
          <w:sz w:val="22"/>
        </w:rPr>
        <w:t>Office Hour: 12:15-1:15 pm</w:t>
      </w:r>
      <w:r>
        <w:rPr>
          <w:sz w:val="22"/>
        </w:rPr>
        <w:tab/>
      </w:r>
      <w:r w:rsidR="000D146A">
        <w:rPr>
          <w:sz w:val="22"/>
        </w:rPr>
        <w:t>Other Psychotic Disorders</w:t>
      </w:r>
      <w:r w:rsidR="000D146A">
        <w:rPr>
          <w:sz w:val="22"/>
        </w:rPr>
        <w:tab/>
      </w:r>
      <w:r w:rsidR="000D146A">
        <w:rPr>
          <w:sz w:val="22"/>
        </w:rPr>
        <w:tab/>
        <w:t xml:space="preserve">D: </w:t>
      </w:r>
      <w:r w:rsidR="00D96D88">
        <w:rPr>
          <w:sz w:val="22"/>
        </w:rPr>
        <w:t xml:space="preserve">pg. </w:t>
      </w:r>
      <w:r w:rsidR="000D146A">
        <w:rPr>
          <w:sz w:val="22"/>
        </w:rPr>
        <w:t>45-64</w:t>
      </w:r>
    </w:p>
    <w:p w:rsidR="00E31FD1" w:rsidRPr="00E31FD1" w:rsidRDefault="00E602BB" w:rsidP="00CD27D6">
      <w:pPr>
        <w:rPr>
          <w:sz w:val="22"/>
        </w:rPr>
      </w:pPr>
      <w:r>
        <w:rPr>
          <w:sz w:val="22"/>
        </w:rPr>
        <w:t>Class: 1:15-3 pm</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E14C2C" w:rsidRDefault="00E14C2C" w:rsidP="000D146A">
      <w:pPr>
        <w:rPr>
          <w:sz w:val="22"/>
        </w:rPr>
      </w:pPr>
    </w:p>
    <w:p w:rsidR="000D146A" w:rsidRDefault="00BB0450" w:rsidP="000D146A">
      <w:pPr>
        <w:rPr>
          <w:sz w:val="22"/>
        </w:rPr>
      </w:pPr>
      <w:r>
        <w:rPr>
          <w:sz w:val="22"/>
        </w:rPr>
        <w:t>Jan</w:t>
      </w:r>
      <w:r w:rsidR="00D16700">
        <w:rPr>
          <w:sz w:val="22"/>
        </w:rPr>
        <w:t xml:space="preserve"> 30</w:t>
      </w:r>
      <w:r w:rsidR="009A676B">
        <w:rPr>
          <w:sz w:val="22"/>
        </w:rPr>
        <w:tab/>
      </w:r>
      <w:r w:rsidR="009A676B">
        <w:rPr>
          <w:sz w:val="22"/>
        </w:rPr>
        <w:tab/>
      </w:r>
      <w:r w:rsidR="009A676B">
        <w:rPr>
          <w:sz w:val="22"/>
        </w:rPr>
        <w:tab/>
      </w:r>
      <w:r w:rsidR="009A676B">
        <w:rPr>
          <w:sz w:val="22"/>
        </w:rPr>
        <w:tab/>
      </w:r>
      <w:bookmarkStart w:id="0" w:name="OLE_LINK1"/>
      <w:r w:rsidR="000D146A">
        <w:rPr>
          <w:sz w:val="22"/>
        </w:rPr>
        <w:t>Personality Disorders</w:t>
      </w:r>
      <w:r w:rsidR="000D146A">
        <w:rPr>
          <w:sz w:val="22"/>
        </w:rPr>
        <w:tab/>
      </w:r>
      <w:r w:rsidR="000D146A">
        <w:rPr>
          <w:sz w:val="22"/>
        </w:rPr>
        <w:tab/>
      </w:r>
      <w:r w:rsidR="000D146A">
        <w:rPr>
          <w:sz w:val="22"/>
        </w:rPr>
        <w:tab/>
        <w:t>C: Chapter 16</w:t>
      </w:r>
    </w:p>
    <w:p w:rsidR="00E602BB" w:rsidRDefault="00E602BB" w:rsidP="00CD27D6">
      <w:pPr>
        <w:rPr>
          <w:sz w:val="22"/>
        </w:rPr>
      </w:pPr>
      <w:r>
        <w:rPr>
          <w:sz w:val="22"/>
        </w:rPr>
        <w:t>Office Hour: 11:15-12:15 pm</w:t>
      </w:r>
      <w:r>
        <w:rPr>
          <w:sz w:val="22"/>
        </w:rPr>
        <w:tab/>
      </w:r>
      <w:r>
        <w:rPr>
          <w:sz w:val="22"/>
        </w:rPr>
        <w:tab/>
      </w:r>
      <w:r w:rsidR="000D146A">
        <w:rPr>
          <w:sz w:val="22"/>
        </w:rPr>
        <w:tab/>
      </w:r>
      <w:r w:rsidR="000D146A">
        <w:rPr>
          <w:sz w:val="22"/>
        </w:rPr>
        <w:tab/>
      </w:r>
      <w:r w:rsidR="000D146A">
        <w:rPr>
          <w:sz w:val="22"/>
        </w:rPr>
        <w:tab/>
      </w:r>
      <w:r w:rsidR="000D146A">
        <w:rPr>
          <w:sz w:val="22"/>
        </w:rPr>
        <w:tab/>
        <w:t xml:space="preserve">D: </w:t>
      </w:r>
      <w:r w:rsidR="00D96D88">
        <w:rPr>
          <w:sz w:val="22"/>
        </w:rPr>
        <w:t xml:space="preserve">pg. </w:t>
      </w:r>
      <w:r w:rsidR="000D146A">
        <w:rPr>
          <w:sz w:val="22"/>
        </w:rPr>
        <w:t>321-332</w:t>
      </w:r>
      <w:r w:rsidR="0078693B">
        <w:rPr>
          <w:sz w:val="22"/>
        </w:rPr>
        <w:t xml:space="preserve"> </w:t>
      </w:r>
      <w:bookmarkEnd w:id="0"/>
    </w:p>
    <w:p w:rsidR="0078693B" w:rsidRDefault="00E602BB" w:rsidP="00CD27D6">
      <w:pPr>
        <w:rPr>
          <w:sz w:val="22"/>
        </w:rPr>
      </w:pPr>
      <w:r>
        <w:rPr>
          <w:sz w:val="22"/>
        </w:rPr>
        <w:t xml:space="preserve">Class: </w:t>
      </w:r>
      <w:r w:rsidR="00553A47">
        <w:rPr>
          <w:sz w:val="22"/>
        </w:rPr>
        <w:t xml:space="preserve">12:15-3 pm/ 2 pm Speaker: Julie </w:t>
      </w:r>
      <w:proofErr w:type="spellStart"/>
      <w:r w:rsidR="00553A47">
        <w:rPr>
          <w:sz w:val="22"/>
        </w:rPr>
        <w:t>Gondek</w:t>
      </w:r>
      <w:proofErr w:type="spellEnd"/>
      <w:r w:rsidR="00553A47">
        <w:rPr>
          <w:sz w:val="22"/>
        </w:rPr>
        <w:tab/>
      </w:r>
      <w:r w:rsidR="00553A47">
        <w:rPr>
          <w:sz w:val="22"/>
        </w:rPr>
        <w:tab/>
      </w:r>
      <w:r w:rsidR="00553A47" w:rsidRPr="00553A47">
        <w:rPr>
          <w:b/>
          <w:sz w:val="22"/>
        </w:rPr>
        <w:t>Public Awareness Outreach Due</w:t>
      </w:r>
    </w:p>
    <w:p w:rsidR="009A676B" w:rsidRDefault="009A676B" w:rsidP="009A676B">
      <w:pPr>
        <w:rPr>
          <w:sz w:val="22"/>
        </w:rPr>
      </w:pPr>
      <w:r>
        <w:rPr>
          <w:sz w:val="22"/>
        </w:rPr>
        <w:t>______________________________________________________________________________</w:t>
      </w:r>
    </w:p>
    <w:p w:rsidR="009A676B" w:rsidRDefault="009A676B" w:rsidP="009A676B">
      <w:pPr>
        <w:rPr>
          <w:sz w:val="22"/>
        </w:rPr>
      </w:pPr>
    </w:p>
    <w:p w:rsidR="00553A47" w:rsidRDefault="00553A47" w:rsidP="00CD27D6">
      <w:pPr>
        <w:rPr>
          <w:sz w:val="22"/>
        </w:rPr>
      </w:pPr>
    </w:p>
    <w:p w:rsidR="00CD27D6" w:rsidRDefault="00D16700" w:rsidP="00CD27D6">
      <w:pPr>
        <w:rPr>
          <w:sz w:val="22"/>
        </w:rPr>
      </w:pPr>
      <w:r>
        <w:rPr>
          <w:sz w:val="22"/>
        </w:rPr>
        <w:t>Jan 31</w:t>
      </w:r>
      <w:r w:rsidR="00EA1C7B">
        <w:rPr>
          <w:sz w:val="22"/>
        </w:rPr>
        <w:tab/>
      </w:r>
      <w:r w:rsidR="00EA1C7B">
        <w:rPr>
          <w:sz w:val="22"/>
        </w:rPr>
        <w:tab/>
      </w:r>
      <w:r w:rsidR="00EA1C7B">
        <w:rPr>
          <w:sz w:val="22"/>
        </w:rPr>
        <w:tab/>
      </w:r>
      <w:r w:rsidR="00EA1C7B">
        <w:rPr>
          <w:sz w:val="22"/>
        </w:rPr>
        <w:tab/>
      </w:r>
      <w:r w:rsidR="00CD27D6">
        <w:rPr>
          <w:sz w:val="22"/>
        </w:rPr>
        <w:t>Disorders Common Among</w:t>
      </w:r>
      <w:r w:rsidR="00CD27D6">
        <w:rPr>
          <w:sz w:val="22"/>
        </w:rPr>
        <w:tab/>
      </w:r>
      <w:r w:rsidR="00CD27D6">
        <w:rPr>
          <w:sz w:val="22"/>
        </w:rPr>
        <w:tab/>
        <w:t>C: Chapter 17</w:t>
      </w:r>
    </w:p>
    <w:p w:rsidR="00EA1C7B" w:rsidRDefault="00553A47" w:rsidP="009A676B">
      <w:pPr>
        <w:rPr>
          <w:sz w:val="22"/>
        </w:rPr>
      </w:pPr>
      <w:r w:rsidRPr="00553A47">
        <w:rPr>
          <w:b/>
          <w:sz w:val="22"/>
        </w:rPr>
        <w:t>Class 8:15-11 am &amp;</w:t>
      </w:r>
      <w:r>
        <w:rPr>
          <w:sz w:val="22"/>
        </w:rPr>
        <w:tab/>
      </w:r>
      <w:r>
        <w:rPr>
          <w:sz w:val="22"/>
        </w:rPr>
        <w:tab/>
      </w:r>
      <w:r w:rsidR="00CD27D6">
        <w:rPr>
          <w:sz w:val="22"/>
        </w:rPr>
        <w:t>Children &amp; Adolescents</w:t>
      </w:r>
      <w:r w:rsidR="00CD27D6">
        <w:rPr>
          <w:sz w:val="22"/>
        </w:rPr>
        <w:tab/>
      </w:r>
      <w:r w:rsidR="00CD27D6">
        <w:rPr>
          <w:sz w:val="22"/>
        </w:rPr>
        <w:tab/>
      </w:r>
      <w:r w:rsidR="00CD27D6">
        <w:rPr>
          <w:sz w:val="22"/>
        </w:rPr>
        <w:tab/>
        <w:t xml:space="preserve">D: </w:t>
      </w:r>
      <w:r w:rsidR="00D96D88">
        <w:rPr>
          <w:sz w:val="22"/>
        </w:rPr>
        <w:t xml:space="preserve">pg. </w:t>
      </w:r>
      <w:r w:rsidR="00CD27D6">
        <w:rPr>
          <w:sz w:val="22"/>
        </w:rPr>
        <w:t>219-224</w:t>
      </w:r>
    </w:p>
    <w:p w:rsidR="00A16D2B" w:rsidRPr="00A16D2B" w:rsidRDefault="00553A47" w:rsidP="009A676B">
      <w:pPr>
        <w:rPr>
          <w:b/>
          <w:sz w:val="22"/>
        </w:rPr>
      </w:pPr>
      <w:r w:rsidRPr="00553A47">
        <w:rPr>
          <w:b/>
          <w:sz w:val="22"/>
        </w:rPr>
        <w:t>Class 1-3 pm</w:t>
      </w:r>
      <w:r w:rsidR="00A16D2B">
        <w:rPr>
          <w:sz w:val="22"/>
        </w:rPr>
        <w:tab/>
      </w:r>
      <w:r w:rsidR="00A16D2B">
        <w:rPr>
          <w:sz w:val="22"/>
        </w:rPr>
        <w:tab/>
      </w:r>
      <w:r w:rsidR="00A16D2B">
        <w:rPr>
          <w:sz w:val="22"/>
        </w:rPr>
        <w:tab/>
      </w:r>
      <w:r w:rsidR="00A16D2B">
        <w:rPr>
          <w:sz w:val="22"/>
        </w:rPr>
        <w:tab/>
      </w:r>
      <w:r w:rsidRPr="00553A47">
        <w:rPr>
          <w:b/>
          <w:sz w:val="22"/>
        </w:rPr>
        <w:t>Bring items representing family members to class!</w:t>
      </w:r>
    </w:p>
    <w:p w:rsidR="00EA1C7B" w:rsidRDefault="00EA1C7B" w:rsidP="009A676B">
      <w:pPr>
        <w:rPr>
          <w:sz w:val="22"/>
        </w:rPr>
      </w:pPr>
      <w:r>
        <w:rPr>
          <w:sz w:val="22"/>
        </w:rPr>
        <w:t>______________________________________________________________________________</w:t>
      </w:r>
    </w:p>
    <w:p w:rsidR="00EA1C7B" w:rsidRDefault="00EA1C7B" w:rsidP="009A676B">
      <w:pPr>
        <w:rPr>
          <w:sz w:val="22"/>
        </w:rPr>
      </w:pPr>
    </w:p>
    <w:p w:rsidR="00CD27D6" w:rsidRDefault="00D16700" w:rsidP="00CD27D6">
      <w:pPr>
        <w:rPr>
          <w:sz w:val="22"/>
        </w:rPr>
      </w:pPr>
      <w:r>
        <w:rPr>
          <w:sz w:val="22"/>
        </w:rPr>
        <w:t>Feb 1</w:t>
      </w:r>
      <w:r w:rsidR="009A676B">
        <w:rPr>
          <w:sz w:val="22"/>
        </w:rPr>
        <w:tab/>
      </w:r>
      <w:r w:rsidR="009A676B">
        <w:rPr>
          <w:sz w:val="22"/>
        </w:rPr>
        <w:tab/>
      </w:r>
      <w:r w:rsidR="009A676B">
        <w:rPr>
          <w:sz w:val="22"/>
        </w:rPr>
        <w:tab/>
      </w:r>
      <w:r w:rsidR="009A676B">
        <w:rPr>
          <w:sz w:val="22"/>
        </w:rPr>
        <w:tab/>
      </w:r>
      <w:r w:rsidR="00CD27D6">
        <w:rPr>
          <w:sz w:val="22"/>
        </w:rPr>
        <w:t>Disorders of Aging &amp; Cognition</w:t>
      </w:r>
      <w:r w:rsidR="00CD27D6">
        <w:rPr>
          <w:sz w:val="22"/>
        </w:rPr>
        <w:tab/>
      </w:r>
      <w:r w:rsidR="00CD27D6">
        <w:rPr>
          <w:sz w:val="22"/>
        </w:rPr>
        <w:tab/>
        <w:t>C: Chapter 18</w:t>
      </w:r>
    </w:p>
    <w:p w:rsidR="00553A47" w:rsidRDefault="00553A47" w:rsidP="00C05BC9">
      <w:pPr>
        <w:rPr>
          <w:sz w:val="22"/>
        </w:rPr>
      </w:pPr>
      <w:r>
        <w:rPr>
          <w:sz w:val="22"/>
        </w:rPr>
        <w:t>Class: 8:15-11:30 am</w:t>
      </w:r>
      <w:r w:rsidR="00CD27D6">
        <w:rPr>
          <w:sz w:val="22"/>
        </w:rPr>
        <w:tab/>
      </w:r>
      <w:r w:rsidR="00CD27D6">
        <w:rPr>
          <w:sz w:val="22"/>
        </w:rPr>
        <w:tab/>
      </w:r>
      <w:r w:rsidR="00CD27D6">
        <w:rPr>
          <w:sz w:val="22"/>
        </w:rPr>
        <w:tab/>
      </w:r>
      <w:r w:rsidR="00CD27D6">
        <w:rPr>
          <w:sz w:val="22"/>
        </w:rPr>
        <w:tab/>
      </w:r>
      <w:r>
        <w:rPr>
          <w:b/>
          <w:sz w:val="22"/>
        </w:rPr>
        <w:tab/>
      </w:r>
      <w:r>
        <w:rPr>
          <w:b/>
          <w:sz w:val="22"/>
        </w:rPr>
        <w:tab/>
      </w:r>
      <w:r>
        <w:rPr>
          <w:b/>
          <w:sz w:val="22"/>
        </w:rPr>
        <w:tab/>
      </w:r>
      <w:r w:rsidR="00CD27D6">
        <w:rPr>
          <w:sz w:val="22"/>
        </w:rPr>
        <w:t xml:space="preserve">D: pg. 685-729 </w:t>
      </w:r>
    </w:p>
    <w:p w:rsidR="009A676B" w:rsidRPr="00553A47" w:rsidRDefault="00C05BC9" w:rsidP="00C05BC9">
      <w:pPr>
        <w:rPr>
          <w:b/>
          <w:sz w:val="22"/>
        </w:rPr>
      </w:pPr>
      <w:r>
        <w:rPr>
          <w:sz w:val="22"/>
        </w:rPr>
        <w:tab/>
      </w:r>
      <w:r w:rsidR="00553A47">
        <w:rPr>
          <w:sz w:val="22"/>
        </w:rPr>
        <w:tab/>
      </w:r>
      <w:r w:rsidR="00553A47">
        <w:rPr>
          <w:sz w:val="22"/>
        </w:rPr>
        <w:tab/>
      </w:r>
      <w:r w:rsidR="00553A47">
        <w:rPr>
          <w:sz w:val="22"/>
        </w:rPr>
        <w:tab/>
      </w:r>
      <w:r w:rsidR="00553A47">
        <w:rPr>
          <w:sz w:val="22"/>
        </w:rPr>
        <w:tab/>
      </w:r>
      <w:r w:rsidR="00553A47">
        <w:rPr>
          <w:sz w:val="22"/>
        </w:rPr>
        <w:tab/>
      </w:r>
      <w:r w:rsidR="00553A47">
        <w:rPr>
          <w:sz w:val="22"/>
        </w:rPr>
        <w:tab/>
      </w:r>
      <w:r w:rsidR="00553A47">
        <w:rPr>
          <w:sz w:val="22"/>
        </w:rPr>
        <w:tab/>
      </w:r>
      <w:r w:rsidR="00553A47">
        <w:rPr>
          <w:sz w:val="22"/>
        </w:rPr>
        <w:tab/>
      </w:r>
      <w:r w:rsidR="00553A47" w:rsidRPr="00553A47">
        <w:rPr>
          <w:b/>
          <w:sz w:val="22"/>
        </w:rPr>
        <w:t>9</w:t>
      </w:r>
      <w:r w:rsidR="00553A47">
        <w:rPr>
          <w:sz w:val="22"/>
        </w:rPr>
        <w:t xml:space="preserve"> </w:t>
      </w:r>
      <w:r w:rsidR="00553A47" w:rsidRPr="00553A47">
        <w:rPr>
          <w:b/>
          <w:sz w:val="22"/>
        </w:rPr>
        <w:t>Presentations</w:t>
      </w:r>
    </w:p>
    <w:p w:rsidR="009A676B" w:rsidRDefault="009A676B" w:rsidP="009A676B">
      <w:pPr>
        <w:rPr>
          <w:b/>
          <w:sz w:val="22"/>
        </w:rPr>
      </w:pPr>
      <w:r>
        <w:rPr>
          <w:b/>
          <w:sz w:val="22"/>
        </w:rPr>
        <w:t>______________________________________________________________________________</w:t>
      </w:r>
    </w:p>
    <w:p w:rsidR="009A676B" w:rsidRDefault="009A676B" w:rsidP="009A676B">
      <w:pPr>
        <w:rPr>
          <w:b/>
          <w:sz w:val="22"/>
        </w:rPr>
      </w:pPr>
    </w:p>
    <w:p w:rsidR="00C05BC9" w:rsidRDefault="00D16700" w:rsidP="00CC2623">
      <w:pPr>
        <w:rPr>
          <w:sz w:val="22"/>
        </w:rPr>
      </w:pPr>
      <w:r>
        <w:rPr>
          <w:sz w:val="22"/>
        </w:rPr>
        <w:t>Feb 4</w:t>
      </w:r>
      <w:r w:rsidR="00C05BC9">
        <w:rPr>
          <w:sz w:val="22"/>
        </w:rPr>
        <w:tab/>
      </w:r>
      <w:r w:rsidR="00C05BC9">
        <w:rPr>
          <w:sz w:val="22"/>
        </w:rPr>
        <w:tab/>
      </w:r>
      <w:r w:rsidR="00C05BC9">
        <w:rPr>
          <w:sz w:val="22"/>
        </w:rPr>
        <w:tab/>
      </w:r>
      <w:r w:rsidR="00C05BC9">
        <w:rPr>
          <w:sz w:val="22"/>
        </w:rPr>
        <w:tab/>
        <w:t>Law, Society, &amp; Mental Health</w:t>
      </w:r>
      <w:r w:rsidR="00C05BC9">
        <w:rPr>
          <w:sz w:val="22"/>
        </w:rPr>
        <w:tab/>
      </w:r>
      <w:r w:rsidR="00C05BC9">
        <w:rPr>
          <w:sz w:val="22"/>
        </w:rPr>
        <w:tab/>
        <w:t>C: Chapter 19</w:t>
      </w:r>
    </w:p>
    <w:p w:rsidR="00B85968" w:rsidRDefault="00553A47" w:rsidP="00CC2623">
      <w:pPr>
        <w:rPr>
          <w:sz w:val="22"/>
        </w:rPr>
      </w:pPr>
      <w:r>
        <w:rPr>
          <w:sz w:val="22"/>
        </w:rPr>
        <w:t>Class: 8:15-11:15 am</w:t>
      </w:r>
      <w:r w:rsidR="00B523AD">
        <w:rPr>
          <w:sz w:val="22"/>
        </w:rPr>
        <w:t xml:space="preserve">                            </w:t>
      </w:r>
      <w:r w:rsidR="00B85968">
        <w:rPr>
          <w:sz w:val="22"/>
        </w:rPr>
        <w:t xml:space="preserve">    Related Careers</w:t>
      </w:r>
      <w:r w:rsidR="00B85968">
        <w:rPr>
          <w:sz w:val="22"/>
        </w:rPr>
        <w:tab/>
      </w:r>
      <w:r w:rsidR="00B85968">
        <w:rPr>
          <w:sz w:val="22"/>
        </w:rPr>
        <w:tab/>
      </w:r>
      <w:r w:rsidR="00B85968" w:rsidRPr="00553A47">
        <w:rPr>
          <w:b/>
          <w:sz w:val="22"/>
        </w:rPr>
        <w:t>8 Presentations</w:t>
      </w:r>
    </w:p>
    <w:p w:rsidR="002C1356" w:rsidRDefault="00B523AD" w:rsidP="00CC2623">
      <w:pPr>
        <w:rPr>
          <w:sz w:val="22"/>
        </w:rPr>
      </w:pPr>
      <w:r>
        <w:rPr>
          <w:sz w:val="22"/>
        </w:rPr>
        <w:t xml:space="preserve">8:15 am Panel: </w:t>
      </w:r>
      <w:r w:rsidR="00B85968">
        <w:rPr>
          <w:sz w:val="22"/>
        </w:rPr>
        <w:t xml:space="preserve">Sabrina Rogers, Matt </w:t>
      </w:r>
      <w:proofErr w:type="spellStart"/>
      <w:r w:rsidR="00B85968">
        <w:rPr>
          <w:sz w:val="22"/>
        </w:rPr>
        <w:t>Reinert</w:t>
      </w:r>
      <w:proofErr w:type="spellEnd"/>
      <w:r>
        <w:rPr>
          <w:sz w:val="22"/>
        </w:rPr>
        <w:t xml:space="preserve">, </w:t>
      </w:r>
      <w:proofErr w:type="gramStart"/>
      <w:r>
        <w:rPr>
          <w:sz w:val="22"/>
        </w:rPr>
        <w:t>Mary</w:t>
      </w:r>
      <w:proofErr w:type="gramEnd"/>
      <w:r>
        <w:rPr>
          <w:sz w:val="22"/>
        </w:rPr>
        <w:t xml:space="preserve"> Schmidt-</w:t>
      </w:r>
      <w:proofErr w:type="spellStart"/>
      <w:r>
        <w:rPr>
          <w:sz w:val="22"/>
        </w:rPr>
        <w:t>Luhring</w:t>
      </w:r>
      <w:proofErr w:type="spellEnd"/>
      <w:r w:rsidR="000149C8">
        <w:rPr>
          <w:sz w:val="22"/>
        </w:rPr>
        <w:tab/>
      </w:r>
    </w:p>
    <w:p w:rsidR="00BA6A0E" w:rsidRPr="00BA6A0E" w:rsidRDefault="00553A47" w:rsidP="00CC2623">
      <w:pPr>
        <w:rPr>
          <w:b/>
          <w:sz w:val="22"/>
        </w:rPr>
      </w:pPr>
      <w:r>
        <w:rPr>
          <w:sz w:val="22"/>
        </w:rPr>
        <w:t>Office Hour: 11:15-12:15 pm</w:t>
      </w:r>
      <w:r w:rsidR="00BA6A0E">
        <w:rPr>
          <w:sz w:val="22"/>
        </w:rPr>
        <w:tab/>
      </w:r>
      <w:r w:rsidR="00BA6A0E">
        <w:rPr>
          <w:sz w:val="22"/>
        </w:rPr>
        <w:tab/>
      </w:r>
      <w:r w:rsidR="00BA6A0E">
        <w:rPr>
          <w:sz w:val="22"/>
        </w:rPr>
        <w:tab/>
      </w:r>
      <w:r w:rsidR="00BA6A0E">
        <w:rPr>
          <w:sz w:val="22"/>
        </w:rPr>
        <w:tab/>
      </w:r>
    </w:p>
    <w:p w:rsidR="00C05BC9" w:rsidRDefault="00C05BC9" w:rsidP="00CC2623">
      <w:pPr>
        <w:rPr>
          <w:sz w:val="22"/>
        </w:rPr>
      </w:pPr>
      <w:r>
        <w:rPr>
          <w:sz w:val="22"/>
        </w:rPr>
        <w:t>______________________________________________________________________________</w:t>
      </w:r>
    </w:p>
    <w:p w:rsidR="00C05BC9" w:rsidRDefault="00C05BC9" w:rsidP="00CC2623">
      <w:pPr>
        <w:rPr>
          <w:sz w:val="22"/>
        </w:rPr>
      </w:pPr>
    </w:p>
    <w:p w:rsidR="009A676B" w:rsidRDefault="00D16700" w:rsidP="00CC2623">
      <w:pPr>
        <w:rPr>
          <w:b/>
          <w:sz w:val="22"/>
        </w:rPr>
      </w:pPr>
      <w:r>
        <w:rPr>
          <w:sz w:val="22"/>
        </w:rPr>
        <w:t>Feb 5</w:t>
      </w:r>
      <w:r w:rsidR="009A676B">
        <w:rPr>
          <w:sz w:val="22"/>
        </w:rPr>
        <w:tab/>
      </w:r>
      <w:r w:rsidR="009A676B">
        <w:rPr>
          <w:sz w:val="22"/>
        </w:rPr>
        <w:tab/>
      </w:r>
      <w:r w:rsidR="009A676B">
        <w:rPr>
          <w:sz w:val="22"/>
        </w:rPr>
        <w:tab/>
      </w:r>
      <w:r w:rsidR="009A676B">
        <w:rPr>
          <w:sz w:val="22"/>
        </w:rPr>
        <w:tab/>
      </w:r>
      <w:r w:rsidR="00553A47">
        <w:rPr>
          <w:sz w:val="22"/>
        </w:rPr>
        <w:tab/>
      </w:r>
      <w:r w:rsidR="00553A47">
        <w:rPr>
          <w:sz w:val="22"/>
        </w:rPr>
        <w:tab/>
      </w:r>
      <w:r w:rsidR="00553A47">
        <w:rPr>
          <w:sz w:val="22"/>
        </w:rPr>
        <w:tab/>
      </w:r>
      <w:r w:rsidR="00553A47">
        <w:rPr>
          <w:sz w:val="22"/>
        </w:rPr>
        <w:tab/>
      </w:r>
      <w:r w:rsidR="00553A47">
        <w:rPr>
          <w:sz w:val="22"/>
        </w:rPr>
        <w:tab/>
      </w:r>
      <w:r w:rsidR="00553A47">
        <w:rPr>
          <w:b/>
          <w:sz w:val="22"/>
        </w:rPr>
        <w:t xml:space="preserve">8 </w:t>
      </w:r>
      <w:r w:rsidR="00CC2623" w:rsidRPr="00CC2623">
        <w:rPr>
          <w:b/>
          <w:sz w:val="22"/>
        </w:rPr>
        <w:t>Presentations</w:t>
      </w:r>
    </w:p>
    <w:p w:rsidR="00553A47" w:rsidRDefault="00553A47" w:rsidP="00CC2623">
      <w:pPr>
        <w:rPr>
          <w:sz w:val="22"/>
        </w:rPr>
      </w:pPr>
      <w:r>
        <w:rPr>
          <w:sz w:val="22"/>
        </w:rPr>
        <w:t>Office Hour: 11:15-12:15 pm</w:t>
      </w:r>
    </w:p>
    <w:p w:rsidR="009E39E2" w:rsidRDefault="00553A47" w:rsidP="00CC2623">
      <w:pPr>
        <w:rPr>
          <w:sz w:val="22"/>
        </w:rPr>
      </w:pPr>
      <w:r>
        <w:rPr>
          <w:sz w:val="22"/>
        </w:rPr>
        <w:t>Class: 12:15-3 pm</w:t>
      </w:r>
      <w:r w:rsidR="009E39E2">
        <w:rPr>
          <w:b/>
          <w:sz w:val="22"/>
        </w:rPr>
        <w:tab/>
      </w:r>
      <w:r w:rsidR="009E39E2">
        <w:rPr>
          <w:b/>
          <w:sz w:val="22"/>
        </w:rPr>
        <w:tab/>
      </w:r>
      <w:r w:rsidR="009E39E2">
        <w:rPr>
          <w:b/>
          <w:sz w:val="22"/>
        </w:rPr>
        <w:tab/>
      </w:r>
      <w:r w:rsidR="009E39E2">
        <w:rPr>
          <w:b/>
          <w:sz w:val="22"/>
        </w:rPr>
        <w:tab/>
      </w:r>
    </w:p>
    <w:p w:rsidR="00055A1D" w:rsidRDefault="00055A1D" w:rsidP="009A676B">
      <w:pPr>
        <w:rPr>
          <w:sz w:val="22"/>
        </w:rPr>
      </w:pPr>
      <w:r>
        <w:rPr>
          <w:sz w:val="22"/>
        </w:rPr>
        <w:t>______________________________________________________________________________</w:t>
      </w:r>
    </w:p>
    <w:p w:rsidR="009A676B" w:rsidRDefault="009A676B" w:rsidP="009A676B">
      <w:pPr>
        <w:rPr>
          <w:sz w:val="22"/>
        </w:rPr>
      </w:pPr>
    </w:p>
    <w:p w:rsidR="000B3DBE" w:rsidRDefault="00D16700" w:rsidP="00CC2623">
      <w:pPr>
        <w:rPr>
          <w:sz w:val="22"/>
        </w:rPr>
      </w:pPr>
      <w:r>
        <w:rPr>
          <w:sz w:val="22"/>
        </w:rPr>
        <w:t>Feb 6</w:t>
      </w:r>
      <w:r w:rsidR="009A676B">
        <w:rPr>
          <w:sz w:val="22"/>
        </w:rPr>
        <w:tab/>
      </w:r>
      <w:r w:rsidR="009A676B">
        <w:rPr>
          <w:sz w:val="22"/>
        </w:rPr>
        <w:tab/>
      </w:r>
      <w:r w:rsidR="009A676B">
        <w:rPr>
          <w:sz w:val="22"/>
        </w:rPr>
        <w:tab/>
      </w:r>
      <w:r w:rsidR="009A676B">
        <w:rPr>
          <w:sz w:val="22"/>
        </w:rPr>
        <w:tab/>
      </w:r>
      <w:r w:rsidR="000B3DBE" w:rsidRPr="000B3DBE">
        <w:rPr>
          <w:b/>
          <w:sz w:val="22"/>
        </w:rPr>
        <w:t>Comprehensive</w:t>
      </w:r>
      <w:r w:rsidR="000B3DBE">
        <w:rPr>
          <w:sz w:val="22"/>
        </w:rPr>
        <w:t xml:space="preserve"> </w:t>
      </w:r>
      <w:r w:rsidR="00562419">
        <w:rPr>
          <w:b/>
          <w:sz w:val="22"/>
        </w:rPr>
        <w:t>Final Exam</w:t>
      </w:r>
      <w:r w:rsidR="009A676B">
        <w:rPr>
          <w:b/>
          <w:sz w:val="22"/>
        </w:rPr>
        <w:tab/>
      </w:r>
      <w:r w:rsidR="009A676B">
        <w:rPr>
          <w:b/>
          <w:sz w:val="22"/>
        </w:rPr>
        <w:tab/>
      </w:r>
      <w:r w:rsidR="009A676B">
        <w:rPr>
          <w:b/>
          <w:sz w:val="22"/>
        </w:rPr>
        <w:tab/>
      </w:r>
      <w:r w:rsidR="009A676B">
        <w:rPr>
          <w:b/>
          <w:sz w:val="22"/>
        </w:rPr>
        <w:tab/>
      </w:r>
    </w:p>
    <w:p w:rsidR="009A676B" w:rsidRPr="00BB0450" w:rsidRDefault="000B3DBE" w:rsidP="00CC2623">
      <w:pPr>
        <w:rPr>
          <w:sz w:val="22"/>
        </w:rPr>
      </w:pPr>
      <w:r>
        <w:rPr>
          <w:sz w:val="22"/>
        </w:rPr>
        <w:t>Class: 8:15-11:15 am</w:t>
      </w:r>
      <w:r w:rsidR="00227160">
        <w:rPr>
          <w:sz w:val="22"/>
        </w:rPr>
        <w:tab/>
      </w:r>
    </w:p>
    <w:p w:rsidR="009A676B" w:rsidRPr="009E7EAA" w:rsidRDefault="009A676B" w:rsidP="009A676B">
      <w:pPr>
        <w:rPr>
          <w:sz w:val="22"/>
        </w:rPr>
      </w:pPr>
      <w:r>
        <w:rPr>
          <w:sz w:val="22"/>
        </w:rPr>
        <w:t>______</w:t>
      </w:r>
      <w:r>
        <w:rPr>
          <w:b/>
          <w:sz w:val="22"/>
        </w:rPr>
        <w:t>________________________________________________________________________</w:t>
      </w:r>
    </w:p>
    <w:p w:rsidR="009A676B" w:rsidRDefault="009A676B">
      <w:pPr>
        <w:numPr>
          <w:ins w:id="1" w:author="Lee Anna Clark" w:date="2007-05-19T18:03:00Z"/>
        </w:numPr>
        <w:rPr>
          <w:ins w:id="2" w:author="Lee Anna Clark" w:date="2007-05-19T18:03:00Z"/>
          <w:sz w:val="22"/>
        </w:rPr>
      </w:pPr>
    </w:p>
    <w:p w:rsidR="009A676B" w:rsidRPr="00967BFA" w:rsidRDefault="000B3DBE">
      <w:proofErr w:type="gramStart"/>
      <w:r>
        <w:rPr>
          <w:vertAlign w:val="superscript"/>
        </w:rPr>
        <w:t>1</w:t>
      </w:r>
      <w:r w:rsidR="001220C2">
        <w:t>Comer (2010</w:t>
      </w:r>
      <w:r w:rsidR="00967BFA" w:rsidRPr="00967BFA">
        <w:t>).</w:t>
      </w:r>
      <w:proofErr w:type="gramEnd"/>
      <w:r w:rsidR="00967BFA" w:rsidRPr="00967BFA">
        <w:t xml:space="preserve">  </w:t>
      </w:r>
      <w:r w:rsidR="00967BFA" w:rsidRPr="00967BFA">
        <w:rPr>
          <w:vertAlign w:val="superscript"/>
        </w:rPr>
        <w:t>2</w:t>
      </w:r>
      <w:r w:rsidR="00955704">
        <w:t>D</w:t>
      </w:r>
      <w:r w:rsidR="00445B6B">
        <w:t>esk Reference to the Diagnostic Criteria from D</w:t>
      </w:r>
      <w:r w:rsidR="00955704">
        <w:t>SM-</w:t>
      </w:r>
      <w:proofErr w:type="gramStart"/>
      <w:r w:rsidR="00955704">
        <w:t>V(</w:t>
      </w:r>
      <w:proofErr w:type="gramEnd"/>
      <w:r w:rsidR="00955704">
        <w:t>2013</w:t>
      </w:r>
      <w:r w:rsidR="00967BFA" w:rsidRPr="00967BFA">
        <w:t xml:space="preserve">).  </w:t>
      </w:r>
    </w:p>
    <w:p w:rsidR="009A676B" w:rsidRDefault="009A676B">
      <w:r>
        <w:t xml:space="preserve"> </w:t>
      </w:r>
    </w:p>
    <w:p w:rsidR="009A676B" w:rsidRPr="00E31FD1" w:rsidRDefault="009A676B" w:rsidP="00E31FD1">
      <w:pPr>
        <w:rPr>
          <w:sz w:val="22"/>
          <w:szCs w:val="22"/>
        </w:rPr>
      </w:pPr>
    </w:p>
    <w:sectPr w:rsidR="009A676B" w:rsidRPr="00E31FD1" w:rsidSect="00C8255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Songti SC Black">
    <w:panose1 w:val="02010800040101010101"/>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compat/>
  <w:rsids>
    <w:rsidRoot w:val="002230FB"/>
    <w:rsid w:val="000149C8"/>
    <w:rsid w:val="000400B7"/>
    <w:rsid w:val="00055A1D"/>
    <w:rsid w:val="00057067"/>
    <w:rsid w:val="000A26A5"/>
    <w:rsid w:val="000A6C3A"/>
    <w:rsid w:val="000B3DBE"/>
    <w:rsid w:val="000C2C2D"/>
    <w:rsid w:val="000C582F"/>
    <w:rsid w:val="000D146A"/>
    <w:rsid w:val="000E27FD"/>
    <w:rsid w:val="001220C2"/>
    <w:rsid w:val="00122D7F"/>
    <w:rsid w:val="0015137B"/>
    <w:rsid w:val="00157A30"/>
    <w:rsid w:val="001922FD"/>
    <w:rsid w:val="001B4B8C"/>
    <w:rsid w:val="001D0C54"/>
    <w:rsid w:val="001E301F"/>
    <w:rsid w:val="00203787"/>
    <w:rsid w:val="002230FB"/>
    <w:rsid w:val="00227160"/>
    <w:rsid w:val="00235F63"/>
    <w:rsid w:val="002409E5"/>
    <w:rsid w:val="002627D9"/>
    <w:rsid w:val="00263558"/>
    <w:rsid w:val="002746DE"/>
    <w:rsid w:val="00285747"/>
    <w:rsid w:val="00296689"/>
    <w:rsid w:val="002B43B7"/>
    <w:rsid w:val="002B7A1D"/>
    <w:rsid w:val="002C1356"/>
    <w:rsid w:val="002D2846"/>
    <w:rsid w:val="002D545E"/>
    <w:rsid w:val="002D6B36"/>
    <w:rsid w:val="002D70B1"/>
    <w:rsid w:val="002D7176"/>
    <w:rsid w:val="002E1D0A"/>
    <w:rsid w:val="002E229D"/>
    <w:rsid w:val="002E3C06"/>
    <w:rsid w:val="00364956"/>
    <w:rsid w:val="003725CE"/>
    <w:rsid w:val="003D459A"/>
    <w:rsid w:val="00415C49"/>
    <w:rsid w:val="00445B6B"/>
    <w:rsid w:val="00455765"/>
    <w:rsid w:val="00477DC2"/>
    <w:rsid w:val="0049422F"/>
    <w:rsid w:val="004B55D6"/>
    <w:rsid w:val="004B60DB"/>
    <w:rsid w:val="004B7D25"/>
    <w:rsid w:val="004B7E31"/>
    <w:rsid w:val="004C5584"/>
    <w:rsid w:val="004D16D7"/>
    <w:rsid w:val="004D42DF"/>
    <w:rsid w:val="0050151D"/>
    <w:rsid w:val="00553A47"/>
    <w:rsid w:val="00562419"/>
    <w:rsid w:val="0056603C"/>
    <w:rsid w:val="005775EE"/>
    <w:rsid w:val="005927DE"/>
    <w:rsid w:val="00596ACC"/>
    <w:rsid w:val="005E008D"/>
    <w:rsid w:val="005E028C"/>
    <w:rsid w:val="005E3615"/>
    <w:rsid w:val="0061631E"/>
    <w:rsid w:val="0063332E"/>
    <w:rsid w:val="00656D59"/>
    <w:rsid w:val="00664914"/>
    <w:rsid w:val="0069066E"/>
    <w:rsid w:val="0069426E"/>
    <w:rsid w:val="006E40F9"/>
    <w:rsid w:val="006E4494"/>
    <w:rsid w:val="006E6640"/>
    <w:rsid w:val="007152AD"/>
    <w:rsid w:val="00726EA7"/>
    <w:rsid w:val="007341BB"/>
    <w:rsid w:val="007348CB"/>
    <w:rsid w:val="00746732"/>
    <w:rsid w:val="0076314A"/>
    <w:rsid w:val="0076572E"/>
    <w:rsid w:val="0078693B"/>
    <w:rsid w:val="007B1268"/>
    <w:rsid w:val="007D0599"/>
    <w:rsid w:val="007D40FE"/>
    <w:rsid w:val="007D7D11"/>
    <w:rsid w:val="007E4C54"/>
    <w:rsid w:val="007E5B75"/>
    <w:rsid w:val="007E665C"/>
    <w:rsid w:val="008073C2"/>
    <w:rsid w:val="00822D73"/>
    <w:rsid w:val="00841768"/>
    <w:rsid w:val="008524B1"/>
    <w:rsid w:val="00870C50"/>
    <w:rsid w:val="008A19F9"/>
    <w:rsid w:val="008B3AC6"/>
    <w:rsid w:val="008C4534"/>
    <w:rsid w:val="008F63B9"/>
    <w:rsid w:val="008F7C59"/>
    <w:rsid w:val="00905267"/>
    <w:rsid w:val="00923AA3"/>
    <w:rsid w:val="00934C78"/>
    <w:rsid w:val="00944B72"/>
    <w:rsid w:val="0095391C"/>
    <w:rsid w:val="00955704"/>
    <w:rsid w:val="0095738C"/>
    <w:rsid w:val="0096029B"/>
    <w:rsid w:val="00967BFA"/>
    <w:rsid w:val="009940F5"/>
    <w:rsid w:val="009A676B"/>
    <w:rsid w:val="009B14BC"/>
    <w:rsid w:val="009B5DD5"/>
    <w:rsid w:val="009D14C0"/>
    <w:rsid w:val="009E39E2"/>
    <w:rsid w:val="00A16D2B"/>
    <w:rsid w:val="00A76EF2"/>
    <w:rsid w:val="00A852C7"/>
    <w:rsid w:val="00AE09FD"/>
    <w:rsid w:val="00AE3F5E"/>
    <w:rsid w:val="00AE4727"/>
    <w:rsid w:val="00AF5E0A"/>
    <w:rsid w:val="00B36A2F"/>
    <w:rsid w:val="00B51569"/>
    <w:rsid w:val="00B523AD"/>
    <w:rsid w:val="00B841C1"/>
    <w:rsid w:val="00B85968"/>
    <w:rsid w:val="00BA6A0E"/>
    <w:rsid w:val="00BA7D8F"/>
    <w:rsid w:val="00BB0450"/>
    <w:rsid w:val="00BC2B58"/>
    <w:rsid w:val="00BC2DD5"/>
    <w:rsid w:val="00BD0036"/>
    <w:rsid w:val="00BD1A1D"/>
    <w:rsid w:val="00BD2AF5"/>
    <w:rsid w:val="00BE33F8"/>
    <w:rsid w:val="00BF07A6"/>
    <w:rsid w:val="00BF66F4"/>
    <w:rsid w:val="00C005AF"/>
    <w:rsid w:val="00C02218"/>
    <w:rsid w:val="00C05BC9"/>
    <w:rsid w:val="00C300FE"/>
    <w:rsid w:val="00C33640"/>
    <w:rsid w:val="00C35DB4"/>
    <w:rsid w:val="00C723A6"/>
    <w:rsid w:val="00C801DD"/>
    <w:rsid w:val="00C8255C"/>
    <w:rsid w:val="00C92C36"/>
    <w:rsid w:val="00CA0CF8"/>
    <w:rsid w:val="00CA78C7"/>
    <w:rsid w:val="00CC2623"/>
    <w:rsid w:val="00CC68FD"/>
    <w:rsid w:val="00CD27D6"/>
    <w:rsid w:val="00CD416F"/>
    <w:rsid w:val="00D16700"/>
    <w:rsid w:val="00D42394"/>
    <w:rsid w:val="00D44635"/>
    <w:rsid w:val="00D55F05"/>
    <w:rsid w:val="00D96D88"/>
    <w:rsid w:val="00DB241B"/>
    <w:rsid w:val="00DB53D1"/>
    <w:rsid w:val="00DC23FC"/>
    <w:rsid w:val="00DD5981"/>
    <w:rsid w:val="00DE051E"/>
    <w:rsid w:val="00DE2021"/>
    <w:rsid w:val="00E1037C"/>
    <w:rsid w:val="00E104D2"/>
    <w:rsid w:val="00E14C2C"/>
    <w:rsid w:val="00E21774"/>
    <w:rsid w:val="00E31FD1"/>
    <w:rsid w:val="00E55C2A"/>
    <w:rsid w:val="00E602BB"/>
    <w:rsid w:val="00E60FEA"/>
    <w:rsid w:val="00E91D42"/>
    <w:rsid w:val="00EA1103"/>
    <w:rsid w:val="00EA1C7B"/>
    <w:rsid w:val="00EA5BC1"/>
    <w:rsid w:val="00EC55F7"/>
    <w:rsid w:val="00F33A03"/>
    <w:rsid w:val="00F33F5C"/>
    <w:rsid w:val="00F36D49"/>
    <w:rsid w:val="00F61B1F"/>
    <w:rsid w:val="00F80DB0"/>
    <w:rsid w:val="00FF218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55C"/>
  </w:style>
  <w:style w:type="paragraph" w:styleId="Heading1">
    <w:name w:val="heading 1"/>
    <w:basedOn w:val="Normal"/>
    <w:next w:val="Normal"/>
    <w:qFormat/>
    <w:rsid w:val="00C8255C"/>
    <w:pPr>
      <w:keepNext/>
      <w:outlineLvl w:val="0"/>
    </w:pPr>
    <w:rPr>
      <w:sz w:val="24"/>
    </w:rPr>
  </w:style>
  <w:style w:type="paragraph" w:styleId="Heading2">
    <w:name w:val="heading 2"/>
    <w:basedOn w:val="Normal"/>
    <w:next w:val="Normal"/>
    <w:qFormat/>
    <w:rsid w:val="00C8255C"/>
    <w:pPr>
      <w:keepNext/>
      <w:jc w:val="both"/>
      <w:outlineLvl w:val="1"/>
    </w:pPr>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qFormat/>
    <w:rsid w:val="00C8255C"/>
    <w:pPr>
      <w:jc w:val="center"/>
    </w:pPr>
    <w:rPr>
      <w:b/>
      <w:sz w:val="24"/>
    </w:rPr>
  </w:style>
  <w:style w:type="paragraph" w:styleId="Subtitle">
    <w:name w:val="Subtitle"/>
    <w:basedOn w:val="Normal"/>
    <w:qFormat/>
    <w:rsid w:val="00C8255C"/>
    <w:pPr>
      <w:jc w:val="center"/>
    </w:pPr>
    <w:rPr>
      <w:b/>
      <w:sz w:val="22"/>
    </w:rPr>
  </w:style>
  <w:style w:type="character" w:styleId="Hyperlink">
    <w:name w:val="Hyperlink"/>
    <w:basedOn w:val="DefaultParagraphFont"/>
    <w:uiPriority w:val="99"/>
    <w:rsid w:val="00C8255C"/>
    <w:rPr>
      <w:color w:val="0000FF"/>
      <w:u w:val="single"/>
    </w:rPr>
  </w:style>
  <w:style w:type="paragraph" w:styleId="BalloonText">
    <w:name w:val="Balloon Text"/>
    <w:basedOn w:val="Normal"/>
    <w:semiHidden/>
    <w:rsid w:val="00430EEE"/>
    <w:rPr>
      <w:rFonts w:ascii="Lucida Grande" w:hAnsi="Lucida Grande"/>
      <w:sz w:val="18"/>
      <w:szCs w:val="18"/>
    </w:rPr>
  </w:style>
  <w:style w:type="paragraph" w:styleId="BodyTextIndent">
    <w:name w:val="Body Text Indent"/>
    <w:basedOn w:val="Normal"/>
    <w:rsid w:val="003D459A"/>
    <w:pPr>
      <w:ind w:left="1440"/>
    </w:pPr>
    <w:rPr>
      <w:rFonts w:ascii="Arial" w:hAnsi="Arial"/>
      <w:sz w:val="24"/>
    </w:rPr>
  </w:style>
  <w:style w:type="paragraph" w:styleId="BodyTextIndent2">
    <w:name w:val="Body Text Indent 2"/>
    <w:basedOn w:val="Normal"/>
    <w:rsid w:val="003D459A"/>
    <w:pPr>
      <w:spacing w:after="120" w:line="480" w:lineRule="auto"/>
      <w:ind w:left="360"/>
    </w:pPr>
  </w:style>
  <w:style w:type="character" w:styleId="FollowedHyperlink">
    <w:name w:val="FollowedHyperlink"/>
    <w:basedOn w:val="DefaultParagraphFont"/>
    <w:rsid w:val="00CA0CF8"/>
    <w:rPr>
      <w:color w:val="800080"/>
      <w:u w:val="single"/>
    </w:rPr>
  </w:style>
  <w:style w:type="character" w:customStyle="1" w:styleId="apple-converted-space">
    <w:name w:val="apple-converted-space"/>
    <w:basedOn w:val="DefaultParagraphFont"/>
    <w:rsid w:val="005775EE"/>
  </w:style>
  <w:style w:type="paragraph" w:styleId="Header">
    <w:name w:val="header"/>
    <w:basedOn w:val="Normal"/>
    <w:link w:val="HeaderChar"/>
    <w:rsid w:val="005775EE"/>
    <w:pPr>
      <w:tabs>
        <w:tab w:val="center" w:pos="4320"/>
        <w:tab w:val="right" w:pos="8640"/>
      </w:tabs>
    </w:pPr>
    <w:rPr>
      <w:rFonts w:ascii="New York" w:hAnsi="New York"/>
      <w:sz w:val="24"/>
    </w:rPr>
  </w:style>
  <w:style w:type="character" w:customStyle="1" w:styleId="HeaderChar">
    <w:name w:val="Header Char"/>
    <w:basedOn w:val="DefaultParagraphFont"/>
    <w:link w:val="Header"/>
    <w:rsid w:val="005775EE"/>
    <w:rPr>
      <w:rFonts w:ascii="New York" w:hAnsi="New York"/>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255C"/>
  </w:style>
  <w:style w:type="paragraph" w:styleId="Heading1">
    <w:name w:val="heading 1"/>
    <w:basedOn w:val="Normal"/>
    <w:next w:val="Normal"/>
    <w:qFormat/>
    <w:rsid w:val="00C8255C"/>
    <w:pPr>
      <w:keepNext/>
      <w:outlineLvl w:val="0"/>
    </w:pPr>
    <w:rPr>
      <w:sz w:val="24"/>
    </w:rPr>
  </w:style>
  <w:style w:type="paragraph" w:styleId="Heading2">
    <w:name w:val="heading 2"/>
    <w:basedOn w:val="Normal"/>
    <w:next w:val="Normal"/>
    <w:qFormat/>
    <w:rsid w:val="00C8255C"/>
    <w:pPr>
      <w:keepNext/>
      <w:jc w:val="both"/>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8255C"/>
    <w:pPr>
      <w:jc w:val="center"/>
    </w:pPr>
    <w:rPr>
      <w:b/>
      <w:sz w:val="24"/>
    </w:rPr>
  </w:style>
  <w:style w:type="paragraph" w:styleId="Subtitle">
    <w:name w:val="Subtitle"/>
    <w:basedOn w:val="Normal"/>
    <w:qFormat/>
    <w:rsid w:val="00C8255C"/>
    <w:pPr>
      <w:jc w:val="center"/>
    </w:pPr>
    <w:rPr>
      <w:b/>
      <w:sz w:val="22"/>
    </w:rPr>
  </w:style>
  <w:style w:type="character" w:styleId="Hyperlink">
    <w:name w:val="Hyperlink"/>
    <w:basedOn w:val="DefaultParagraphFont"/>
    <w:uiPriority w:val="99"/>
    <w:rsid w:val="00C8255C"/>
    <w:rPr>
      <w:color w:val="0000FF"/>
      <w:u w:val="single"/>
    </w:rPr>
  </w:style>
  <w:style w:type="paragraph" w:styleId="BalloonText">
    <w:name w:val="Balloon Text"/>
    <w:basedOn w:val="Normal"/>
    <w:semiHidden/>
    <w:rsid w:val="00430EEE"/>
    <w:rPr>
      <w:rFonts w:ascii="Lucida Grande" w:hAnsi="Lucida Grande"/>
      <w:sz w:val="18"/>
      <w:szCs w:val="18"/>
    </w:rPr>
  </w:style>
  <w:style w:type="paragraph" w:styleId="BodyTextIndent">
    <w:name w:val="Body Text Indent"/>
    <w:basedOn w:val="Normal"/>
    <w:rsid w:val="003D459A"/>
    <w:pPr>
      <w:ind w:left="1440"/>
    </w:pPr>
    <w:rPr>
      <w:rFonts w:ascii="Arial" w:hAnsi="Arial"/>
      <w:sz w:val="24"/>
    </w:rPr>
  </w:style>
  <w:style w:type="paragraph" w:styleId="BodyTextIndent2">
    <w:name w:val="Body Text Indent 2"/>
    <w:basedOn w:val="Normal"/>
    <w:rsid w:val="003D459A"/>
    <w:pPr>
      <w:spacing w:after="120" w:line="480" w:lineRule="auto"/>
      <w:ind w:left="360"/>
    </w:pPr>
  </w:style>
  <w:style w:type="character" w:styleId="FollowedHyperlink">
    <w:name w:val="FollowedHyperlink"/>
    <w:basedOn w:val="DefaultParagraphFont"/>
    <w:rsid w:val="00CA0CF8"/>
    <w:rPr>
      <w:color w:val="800080"/>
      <w:u w:val="single"/>
    </w:rPr>
  </w:style>
  <w:style w:type="character" w:customStyle="1" w:styleId="apple-converted-space">
    <w:name w:val="apple-converted-space"/>
    <w:basedOn w:val="DefaultParagraphFont"/>
    <w:rsid w:val="005775EE"/>
  </w:style>
  <w:style w:type="paragraph" w:styleId="Header">
    <w:name w:val="header"/>
    <w:basedOn w:val="Normal"/>
    <w:link w:val="HeaderChar"/>
    <w:rsid w:val="005775EE"/>
    <w:pPr>
      <w:tabs>
        <w:tab w:val="center" w:pos="4320"/>
        <w:tab w:val="right" w:pos="8640"/>
      </w:tabs>
    </w:pPr>
    <w:rPr>
      <w:rFonts w:ascii="New York" w:hAnsi="New York"/>
      <w:sz w:val="24"/>
    </w:rPr>
  </w:style>
  <w:style w:type="character" w:customStyle="1" w:styleId="HeaderChar">
    <w:name w:val="Header Char"/>
    <w:basedOn w:val="DefaultParagraphFont"/>
    <w:link w:val="Header"/>
    <w:rsid w:val="005775EE"/>
    <w:rPr>
      <w:rFonts w:ascii="New York" w:hAnsi="New York"/>
      <w:sz w:val="24"/>
    </w:rPr>
  </w:style>
</w:styles>
</file>

<file path=word/webSettings.xml><?xml version="1.0" encoding="utf-8"?>
<w:webSettings xmlns:r="http://schemas.openxmlformats.org/officeDocument/2006/relationships" xmlns:w="http://schemas.openxmlformats.org/wordprocessingml/2006/main">
  <w:divs>
    <w:div w:id="246883899">
      <w:bodyDiv w:val="1"/>
      <w:marLeft w:val="0"/>
      <w:marRight w:val="0"/>
      <w:marTop w:val="0"/>
      <w:marBottom w:val="0"/>
      <w:divBdr>
        <w:top w:val="none" w:sz="0" w:space="0" w:color="auto"/>
        <w:left w:val="none" w:sz="0" w:space="0" w:color="auto"/>
        <w:bottom w:val="none" w:sz="0" w:space="0" w:color="auto"/>
        <w:right w:val="none" w:sz="0" w:space="0" w:color="auto"/>
      </w:divBdr>
      <w:divsChild>
        <w:div w:id="685442247">
          <w:marLeft w:val="547"/>
          <w:marRight w:val="0"/>
          <w:marTop w:val="0"/>
          <w:marBottom w:val="0"/>
          <w:divBdr>
            <w:top w:val="none" w:sz="0" w:space="0" w:color="auto"/>
            <w:left w:val="none" w:sz="0" w:space="0" w:color="auto"/>
            <w:bottom w:val="none" w:sz="0" w:space="0" w:color="auto"/>
            <w:right w:val="none" w:sz="0" w:space="0" w:color="auto"/>
          </w:divBdr>
        </w:div>
        <w:div w:id="1141577731">
          <w:marLeft w:val="547"/>
          <w:marRight w:val="0"/>
          <w:marTop w:val="0"/>
          <w:marBottom w:val="0"/>
          <w:divBdr>
            <w:top w:val="none" w:sz="0" w:space="0" w:color="auto"/>
            <w:left w:val="none" w:sz="0" w:space="0" w:color="auto"/>
            <w:bottom w:val="none" w:sz="0" w:space="0" w:color="auto"/>
            <w:right w:val="none" w:sz="0" w:space="0" w:color="auto"/>
          </w:divBdr>
        </w:div>
        <w:div w:id="1003363193">
          <w:marLeft w:val="547"/>
          <w:marRight w:val="0"/>
          <w:marTop w:val="0"/>
          <w:marBottom w:val="0"/>
          <w:divBdr>
            <w:top w:val="none" w:sz="0" w:space="0" w:color="auto"/>
            <w:left w:val="none" w:sz="0" w:space="0" w:color="auto"/>
            <w:bottom w:val="none" w:sz="0" w:space="0" w:color="auto"/>
            <w:right w:val="none" w:sz="0" w:space="0" w:color="auto"/>
          </w:divBdr>
        </w:div>
      </w:divsChild>
    </w:div>
    <w:div w:id="1915167586">
      <w:bodyDiv w:val="1"/>
      <w:marLeft w:val="0"/>
      <w:marRight w:val="0"/>
      <w:marTop w:val="0"/>
      <w:marBottom w:val="0"/>
      <w:divBdr>
        <w:top w:val="none" w:sz="0" w:space="0" w:color="auto"/>
        <w:left w:val="none" w:sz="0" w:space="0" w:color="auto"/>
        <w:bottom w:val="none" w:sz="0" w:space="0" w:color="auto"/>
        <w:right w:val="none" w:sz="0" w:space="0" w:color="auto"/>
      </w:divBdr>
    </w:div>
    <w:div w:id="2124688158">
      <w:bodyDiv w:val="1"/>
      <w:marLeft w:val="0"/>
      <w:marRight w:val="0"/>
      <w:marTop w:val="0"/>
      <w:marBottom w:val="0"/>
      <w:divBdr>
        <w:top w:val="none" w:sz="0" w:space="0" w:color="auto"/>
        <w:left w:val="none" w:sz="0" w:space="0" w:color="auto"/>
        <w:bottom w:val="none" w:sz="0" w:space="0" w:color="auto"/>
        <w:right w:val="none" w:sz="0" w:space="0" w:color="auto"/>
      </w:divBdr>
      <w:divsChild>
        <w:div w:id="2022004125">
          <w:marLeft w:val="547"/>
          <w:marRight w:val="0"/>
          <w:marTop w:val="0"/>
          <w:marBottom w:val="0"/>
          <w:divBdr>
            <w:top w:val="none" w:sz="0" w:space="0" w:color="auto"/>
            <w:left w:val="none" w:sz="0" w:space="0" w:color="auto"/>
            <w:bottom w:val="none" w:sz="0" w:space="0" w:color="auto"/>
            <w:right w:val="none" w:sz="0" w:space="0" w:color="auto"/>
          </w:divBdr>
        </w:div>
        <w:div w:id="342244381">
          <w:marLeft w:val="1080"/>
          <w:marRight w:val="0"/>
          <w:marTop w:val="0"/>
          <w:marBottom w:val="0"/>
          <w:divBdr>
            <w:top w:val="none" w:sz="0" w:space="0" w:color="auto"/>
            <w:left w:val="none" w:sz="0" w:space="0" w:color="auto"/>
            <w:bottom w:val="none" w:sz="0" w:space="0" w:color="auto"/>
            <w:right w:val="none" w:sz="0" w:space="0" w:color="auto"/>
          </w:divBdr>
        </w:div>
        <w:div w:id="1132023326">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rnellcollege.edu/academic-support-and-advising/disabilities/documentation/index.shtml" TargetMode="Externa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3451</Words>
  <Characters>19675</Characters>
  <Application>Microsoft Word 12.0.0</Application>
  <DocSecurity>0</DocSecurity>
  <Lines>163</Lines>
  <Paragraphs>39</Paragraphs>
  <ScaleCrop>false</ScaleCrop>
  <HeadingPairs>
    <vt:vector size="2" baseType="variant">
      <vt:variant>
        <vt:lpstr>Title</vt:lpstr>
      </vt:variant>
      <vt:variant>
        <vt:i4>1</vt:i4>
      </vt:variant>
    </vt:vector>
  </HeadingPairs>
  <TitlesOfParts>
    <vt:vector size="1" baseType="lpstr">
      <vt:lpstr>Psychology 313, Learning and Memory</vt:lpstr>
    </vt:vector>
  </TitlesOfParts>
  <Company>Compaq</Company>
  <LinksUpToDate>false</LinksUpToDate>
  <CharactersWithSpaces>24162</CharactersWithSpaces>
  <SharedDoc>false</SharedDoc>
  <HLinks>
    <vt:vector size="6" baseType="variant">
      <vt:variant>
        <vt:i4>6619184</vt:i4>
      </vt:variant>
      <vt:variant>
        <vt:i4>0</vt:i4>
      </vt:variant>
      <vt:variant>
        <vt:i4>0</vt:i4>
      </vt:variant>
      <vt:variant>
        <vt:i4>5</vt:i4>
      </vt:variant>
      <vt:variant>
        <vt:lpwstr>http://www.uiowa.edu/~provost/deos/crossenroll.doc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Psychology 313, Learning and Memory</dc:title>
  <dc:creator>Compaq</dc:creator>
  <cp:lastModifiedBy>Tiffany Zarifkar</cp:lastModifiedBy>
  <cp:revision>14</cp:revision>
  <cp:lastPrinted>2017-02-13T14:30:00Z</cp:lastPrinted>
  <dcterms:created xsi:type="dcterms:W3CDTF">2018-11-07T20:46:00Z</dcterms:created>
  <dcterms:modified xsi:type="dcterms:W3CDTF">2019-01-08T03:10:00Z</dcterms:modified>
</cp:coreProperties>
</file>